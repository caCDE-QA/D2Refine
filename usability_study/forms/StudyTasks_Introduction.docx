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B9DE8" w14:textId="7D9A67CF" w:rsidR="00217EAE" w:rsidRPr="001E1A2A" w:rsidRDefault="00284466" w:rsidP="00971C47">
      <w:pPr>
        <w:pStyle w:val="Heading1"/>
        <w:rPr>
          <w:rFonts w:ascii="Times New Roman" w:hAnsi="Times New Roman" w:cs="Times New Roman"/>
        </w:rPr>
      </w:pPr>
      <w:bookmarkStart w:id="0" w:name="OLE_LINK11"/>
      <w:bookmarkStart w:id="1" w:name="OLE_LINK12"/>
      <w:r>
        <w:rPr>
          <w:rFonts w:ascii="Times New Roman" w:hAnsi="Times New Roman" w:cs="Times New Roman"/>
        </w:rPr>
        <w:t xml:space="preserve">D2Refine </w:t>
      </w:r>
      <w:r w:rsidR="00217EAE" w:rsidRPr="001E1A2A">
        <w:rPr>
          <w:rFonts w:ascii="Times New Roman" w:hAnsi="Times New Roman" w:cs="Times New Roman"/>
        </w:rPr>
        <w:t xml:space="preserve">Usability </w:t>
      </w:r>
      <w:r w:rsidR="007A7C92" w:rsidRPr="001E1A2A">
        <w:rPr>
          <w:rFonts w:ascii="Times New Roman" w:hAnsi="Times New Roman" w:cs="Times New Roman"/>
        </w:rPr>
        <w:t>Study</w:t>
      </w:r>
      <w:r w:rsidR="00217EAE" w:rsidRPr="001E1A2A">
        <w:rPr>
          <w:rFonts w:ascii="Times New Roman" w:hAnsi="Times New Roman" w:cs="Times New Roman"/>
        </w:rPr>
        <w:t xml:space="preserve"> </w:t>
      </w:r>
      <w:r w:rsidR="007F2BDA" w:rsidRPr="001E1A2A">
        <w:rPr>
          <w:rFonts w:ascii="Times New Roman" w:hAnsi="Times New Roman" w:cs="Times New Roman"/>
        </w:rPr>
        <w:t xml:space="preserve">– </w:t>
      </w:r>
      <w:del w:id="2" w:author="Sharma, Deepak K., M.S." w:date="2017-08-18T16:18:00Z">
        <w:r w:rsidR="007F2BDA" w:rsidRPr="001E1A2A" w:rsidDel="002830B9">
          <w:rPr>
            <w:rFonts w:ascii="Times New Roman" w:hAnsi="Times New Roman" w:cs="Times New Roman"/>
          </w:rPr>
          <w:delText xml:space="preserve">User Analysis </w:delText>
        </w:r>
        <w:r w:rsidR="00C0616F" w:rsidRPr="001E1A2A" w:rsidDel="002830B9">
          <w:rPr>
            <w:rFonts w:ascii="Times New Roman" w:hAnsi="Times New Roman" w:cs="Times New Roman"/>
          </w:rPr>
          <w:delText>Questionnaire</w:delText>
        </w:r>
      </w:del>
      <w:ins w:id="3" w:author="Sharma, Deepak K., M.S." w:date="2017-08-18T16:18:00Z">
        <w:r w:rsidR="002830B9">
          <w:rPr>
            <w:rFonts w:ascii="Times New Roman" w:hAnsi="Times New Roman" w:cs="Times New Roman"/>
          </w:rPr>
          <w:t>Study</w:t>
        </w:r>
      </w:ins>
      <w:r w:rsidR="002830B9">
        <w:rPr>
          <w:rFonts w:ascii="Times New Roman" w:hAnsi="Times New Roman" w:cs="Times New Roman"/>
        </w:rPr>
        <w:t xml:space="preserve"> Task Session</w:t>
      </w:r>
    </w:p>
    <w:p w14:paraId="137B9326" w14:textId="77777777" w:rsidR="00D63989" w:rsidRPr="001E1A2A" w:rsidRDefault="00D63989" w:rsidP="00D63989">
      <w:pPr>
        <w:rPr>
          <w:rFonts w:ascii="Times New Roman" w:hAnsi="Times New Roman" w:cs="Times New Roman"/>
        </w:rPr>
      </w:pPr>
    </w:p>
    <w:bookmarkEnd w:id="0"/>
    <w:bookmarkEnd w:id="1"/>
    <w:p w14:paraId="0C96F093" w14:textId="77777777" w:rsidR="00217EAE" w:rsidRPr="001E1A2A" w:rsidRDefault="00217EAE" w:rsidP="00971C47">
      <w:pPr>
        <w:pStyle w:val="Heading2"/>
        <w:rPr>
          <w:rFonts w:ascii="Times New Roman" w:hAnsi="Times New Roman" w:cs="Times New Roman"/>
        </w:rPr>
      </w:pPr>
      <w:r w:rsidRPr="001E1A2A">
        <w:rPr>
          <w:rFonts w:ascii="Times New Roman" w:hAnsi="Times New Roman" w:cs="Times New Roman"/>
        </w:rPr>
        <w:t>Introduction</w:t>
      </w:r>
    </w:p>
    <w:p w14:paraId="67E21E96" w14:textId="77777777" w:rsidR="00B43744" w:rsidRPr="001E1A2A" w:rsidRDefault="00B43744" w:rsidP="00B43744">
      <w:pPr>
        <w:rPr>
          <w:rFonts w:ascii="Times New Roman" w:hAnsi="Times New Roman" w:cs="Times New Roman"/>
        </w:rPr>
      </w:pPr>
    </w:p>
    <w:p w14:paraId="278D598D" w14:textId="77777777" w:rsidR="002830B9" w:rsidRDefault="00ED1F71" w:rsidP="00ED1F71">
      <w:pPr>
        <w:pStyle w:val="NormalWeb"/>
        <w:spacing w:before="0" w:beforeAutospacing="0" w:after="0" w:afterAutospacing="0"/>
        <w:jc w:val="both"/>
        <w:rPr>
          <w:rFonts w:ascii="Times New Roman" w:hAnsi="Times New Roman" w:cs="Times New Roman"/>
        </w:rPr>
      </w:pPr>
      <w:r w:rsidRPr="001E1A2A">
        <w:rPr>
          <w:rFonts w:ascii="Times New Roman" w:hAnsi="Times New Roman" w:cs="Times New Roman"/>
        </w:rPr>
        <w:t xml:space="preserve">Hello, my name is Deepak Sharma, software professional at </w:t>
      </w:r>
      <w:r w:rsidR="00B75EAE" w:rsidRPr="001E1A2A">
        <w:rPr>
          <w:rFonts w:ascii="Times New Roman" w:hAnsi="Times New Roman" w:cs="Times New Roman"/>
        </w:rPr>
        <w:t xml:space="preserve">Clinical Semantic Services at Division of Information Management &amp; Analytic Systems, Mayo Clinic. I am conducting a usability study on behalf of the CACDE-QA project team (PI: Dr. Guoqian Jiang).  </w:t>
      </w:r>
    </w:p>
    <w:p w14:paraId="4DD86FD5" w14:textId="77777777" w:rsidR="002830B9" w:rsidRDefault="002830B9" w:rsidP="00ED1F71">
      <w:pPr>
        <w:pStyle w:val="NormalWeb"/>
        <w:spacing w:before="0" w:beforeAutospacing="0" w:after="0" w:afterAutospacing="0"/>
        <w:jc w:val="both"/>
        <w:rPr>
          <w:rFonts w:ascii="Times New Roman" w:hAnsi="Times New Roman" w:cs="Times New Roman"/>
        </w:rPr>
      </w:pPr>
    </w:p>
    <w:p w14:paraId="0AF0B0AA" w14:textId="77777777" w:rsidR="005A4D5D" w:rsidRDefault="002830B9" w:rsidP="002830B9">
      <w:pPr>
        <w:pStyle w:val="NormalWeb"/>
        <w:spacing w:before="0" w:beforeAutospacing="0" w:after="0" w:afterAutospacing="0"/>
        <w:jc w:val="both"/>
        <w:rPr>
          <w:rFonts w:ascii="Times New Roman" w:hAnsi="Times New Roman" w:cs="Times New Roman"/>
        </w:rPr>
      </w:pPr>
      <w:r>
        <w:rPr>
          <w:rFonts w:ascii="Times New Roman" w:hAnsi="Times New Roman" w:cs="Times New Roman"/>
        </w:rPr>
        <w:t>This is the second session where we request you to carry out following tasks on the comparable systems.  We will be documenting your feedback by registering answers to the questions at the end of each task for each environment.  We will also be noting down any observations</w:t>
      </w:r>
      <w:r w:rsidR="005A4D5D">
        <w:rPr>
          <w:rFonts w:ascii="Times New Roman" w:hAnsi="Times New Roman" w:cs="Times New Roman"/>
        </w:rPr>
        <w:t xml:space="preserve"> that you might want to share, in addition to the following questions.</w:t>
      </w:r>
    </w:p>
    <w:p w14:paraId="091282A9" w14:textId="77777777" w:rsidR="003A3B6A" w:rsidRDefault="003A3B6A" w:rsidP="002830B9">
      <w:pPr>
        <w:pStyle w:val="NormalWeb"/>
        <w:spacing w:before="0" w:beforeAutospacing="0" w:after="0" w:afterAutospacing="0"/>
        <w:jc w:val="both"/>
        <w:rPr>
          <w:rFonts w:ascii="Times New Roman" w:hAnsi="Times New Roman" w:cs="Times New Roman"/>
        </w:rPr>
      </w:pPr>
    </w:p>
    <w:p w14:paraId="6A2CBA8F" w14:textId="77777777" w:rsidR="00082FA5" w:rsidRDefault="00082FA5" w:rsidP="00082FA5">
      <w:pPr>
        <w:pStyle w:val="NormalWeb"/>
        <w:spacing w:before="0" w:beforeAutospacing="0" w:after="0" w:afterAutospacing="0"/>
        <w:jc w:val="both"/>
        <w:rPr>
          <w:rFonts w:ascii="Times New Roman" w:hAnsi="Times New Roman" w:cs="Times New Roman"/>
        </w:rPr>
      </w:pPr>
      <w:r>
        <w:rPr>
          <w:rFonts w:ascii="Times New Roman" w:hAnsi="Times New Roman" w:cs="Times New Roman"/>
        </w:rPr>
        <w:t>You are encouraged to:</w:t>
      </w:r>
    </w:p>
    <w:p w14:paraId="50FDE8EC" w14:textId="77777777" w:rsidR="00082FA5" w:rsidRDefault="00082FA5" w:rsidP="00082FA5">
      <w:pPr>
        <w:pStyle w:val="NormalWeb"/>
        <w:numPr>
          <w:ilvl w:val="0"/>
          <w:numId w:val="24"/>
        </w:numPr>
        <w:spacing w:before="0" w:beforeAutospacing="0" w:after="0" w:afterAutospacing="0"/>
        <w:jc w:val="both"/>
        <w:rPr>
          <w:rFonts w:ascii="Times New Roman" w:hAnsi="Times New Roman" w:cs="Times New Roman"/>
        </w:rPr>
      </w:pPr>
      <w:r>
        <w:rPr>
          <w:rFonts w:ascii="Times New Roman" w:hAnsi="Times New Roman" w:cs="Times New Roman"/>
        </w:rPr>
        <w:t>Use your any existing knowledge about the three environments.</w:t>
      </w:r>
    </w:p>
    <w:p w14:paraId="37DD91EF" w14:textId="54B0B517" w:rsidR="00082FA5" w:rsidRDefault="00082FA5" w:rsidP="00082FA5">
      <w:pPr>
        <w:pStyle w:val="NormalWeb"/>
        <w:numPr>
          <w:ilvl w:val="0"/>
          <w:numId w:val="24"/>
        </w:numPr>
        <w:spacing w:before="0" w:beforeAutospacing="0" w:after="0" w:afterAutospacing="0"/>
        <w:jc w:val="both"/>
        <w:rPr>
          <w:rFonts w:ascii="Times New Roman" w:hAnsi="Times New Roman" w:cs="Times New Roman"/>
        </w:rPr>
      </w:pPr>
      <w:r>
        <w:rPr>
          <w:rFonts w:ascii="Times New Roman" w:hAnsi="Times New Roman" w:cs="Times New Roman"/>
        </w:rPr>
        <w:t>Verbalize your mental process as you complete the tasks.</w:t>
      </w:r>
      <w:r w:rsidR="00226232">
        <w:rPr>
          <w:rFonts w:ascii="Times New Roman" w:hAnsi="Times New Roman" w:cs="Times New Roman"/>
        </w:rPr>
        <w:t xml:space="preserve">  If you are </w:t>
      </w:r>
      <w:r w:rsidR="00D32EE9">
        <w:rPr>
          <w:rFonts w:ascii="Times New Roman" w:hAnsi="Times New Roman" w:cs="Times New Roman"/>
        </w:rPr>
        <w:t xml:space="preserve">comfortable, it could be useful, </w:t>
      </w:r>
      <w:r w:rsidR="00226232">
        <w:rPr>
          <w:rFonts w:ascii="Times New Roman" w:hAnsi="Times New Roman" w:cs="Times New Roman"/>
        </w:rPr>
        <w:t>if you can talk out the process</w:t>
      </w:r>
      <w:r w:rsidR="00530E43">
        <w:rPr>
          <w:rFonts w:ascii="Times New Roman" w:hAnsi="Times New Roman" w:cs="Times New Roman"/>
        </w:rPr>
        <w:t>,</w:t>
      </w:r>
      <w:r w:rsidR="00226232">
        <w:rPr>
          <w:rFonts w:ascii="Times New Roman" w:hAnsi="Times New Roman" w:cs="Times New Roman"/>
        </w:rPr>
        <w:t xml:space="preserve"> as you go through the tasks.</w:t>
      </w:r>
    </w:p>
    <w:p w14:paraId="4A343C64" w14:textId="77777777" w:rsidR="00082FA5" w:rsidRDefault="00082FA5" w:rsidP="00082FA5">
      <w:pPr>
        <w:pStyle w:val="NormalWeb"/>
        <w:numPr>
          <w:ilvl w:val="0"/>
          <w:numId w:val="24"/>
        </w:numPr>
        <w:spacing w:before="0" w:beforeAutospacing="0" w:after="0" w:afterAutospacing="0"/>
        <w:jc w:val="both"/>
        <w:rPr>
          <w:rFonts w:ascii="Times New Roman" w:hAnsi="Times New Roman" w:cs="Times New Roman"/>
        </w:rPr>
      </w:pPr>
      <w:r>
        <w:rPr>
          <w:rFonts w:ascii="Times New Roman" w:hAnsi="Times New Roman" w:cs="Times New Roman"/>
        </w:rPr>
        <w:t>Share both positive and negative comments.</w:t>
      </w:r>
    </w:p>
    <w:p w14:paraId="202C9A6B" w14:textId="77777777" w:rsidR="00082FA5" w:rsidRDefault="00082FA5" w:rsidP="002830B9">
      <w:pPr>
        <w:pStyle w:val="NormalWeb"/>
        <w:spacing w:before="0" w:beforeAutospacing="0" w:after="0" w:afterAutospacing="0"/>
        <w:jc w:val="both"/>
        <w:rPr>
          <w:rFonts w:ascii="Times New Roman" w:hAnsi="Times New Roman" w:cs="Times New Roman"/>
        </w:rPr>
      </w:pPr>
    </w:p>
    <w:p w14:paraId="69C3211F" w14:textId="13305CB6" w:rsidR="00B06C79" w:rsidRPr="001E1A2A" w:rsidRDefault="00B06C79" w:rsidP="00B06C79">
      <w:pPr>
        <w:pStyle w:val="Heading2"/>
        <w:spacing w:line="276" w:lineRule="auto"/>
        <w:rPr>
          <w:rFonts w:ascii="Times New Roman" w:hAnsi="Times New Roman" w:cs="Times New Roman"/>
        </w:rPr>
      </w:pPr>
      <w:r w:rsidRPr="001E1A2A">
        <w:rPr>
          <w:rFonts w:ascii="Times New Roman" w:hAnsi="Times New Roman" w:cs="Times New Roman"/>
        </w:rPr>
        <w:t>General Questions</w:t>
      </w:r>
      <w:r>
        <w:rPr>
          <w:rFonts w:ascii="Times New Roman" w:hAnsi="Times New Roman" w:cs="Times New Roman"/>
        </w:rPr>
        <w:t>:</w:t>
      </w:r>
      <w:r w:rsidRPr="001E1A2A">
        <w:rPr>
          <w:rFonts w:ascii="Times New Roman" w:hAnsi="Times New Roman" w:cs="Times New Roman"/>
        </w:rPr>
        <w:t xml:space="preserve"> </w:t>
      </w:r>
    </w:p>
    <w:p w14:paraId="7DDAA336" w14:textId="77777777" w:rsidR="00B06C79" w:rsidRPr="001E1A2A" w:rsidRDefault="00B06C79" w:rsidP="00B06C79">
      <w:pPr>
        <w:pStyle w:val="ListParagraph"/>
        <w:numPr>
          <w:ilvl w:val="1"/>
          <w:numId w:val="17"/>
        </w:numPr>
        <w:spacing w:before="120" w:line="276" w:lineRule="auto"/>
        <w:rPr>
          <w:rFonts w:ascii="Times New Roman" w:hAnsi="Times New Roman" w:cs="Times New Roman"/>
          <w:sz w:val="26"/>
          <w:szCs w:val="26"/>
        </w:rPr>
      </w:pPr>
      <w:r w:rsidRPr="001E1A2A">
        <w:rPr>
          <w:rFonts w:ascii="Times New Roman" w:hAnsi="Times New Roman" w:cs="Times New Roman"/>
          <w:b/>
          <w:sz w:val="26"/>
          <w:szCs w:val="26"/>
        </w:rPr>
        <w:t>Date</w:t>
      </w:r>
      <w:r w:rsidRPr="001E1A2A">
        <w:rPr>
          <w:rFonts w:ascii="Times New Roman" w:hAnsi="Times New Roman" w:cs="Times New Roman"/>
          <w:sz w:val="26"/>
          <w:szCs w:val="26"/>
        </w:rPr>
        <w:t>:</w:t>
      </w:r>
    </w:p>
    <w:p w14:paraId="47B43F9C" w14:textId="77777777" w:rsidR="00B06C79" w:rsidRPr="001E1A2A" w:rsidRDefault="00B06C79" w:rsidP="00B06C79">
      <w:pPr>
        <w:pStyle w:val="ListParagraph"/>
        <w:numPr>
          <w:ilvl w:val="1"/>
          <w:numId w:val="17"/>
        </w:numPr>
        <w:spacing w:before="120" w:line="276" w:lineRule="auto"/>
        <w:rPr>
          <w:rFonts w:ascii="Times New Roman" w:hAnsi="Times New Roman" w:cs="Times New Roman"/>
          <w:sz w:val="26"/>
          <w:szCs w:val="26"/>
        </w:rPr>
      </w:pPr>
      <w:r w:rsidRPr="001E1A2A">
        <w:rPr>
          <w:rFonts w:ascii="Times New Roman" w:hAnsi="Times New Roman" w:cs="Times New Roman"/>
          <w:b/>
          <w:sz w:val="26"/>
          <w:szCs w:val="26"/>
        </w:rPr>
        <w:t>Name</w:t>
      </w:r>
      <w:r w:rsidRPr="001E1A2A">
        <w:rPr>
          <w:rFonts w:ascii="Times New Roman" w:hAnsi="Times New Roman" w:cs="Times New Roman"/>
          <w:sz w:val="26"/>
          <w:szCs w:val="26"/>
        </w:rPr>
        <w:t>:</w:t>
      </w:r>
    </w:p>
    <w:p w14:paraId="68F91A36" w14:textId="77777777" w:rsidR="00B06C79" w:rsidRPr="001E1A2A" w:rsidRDefault="00B06C79" w:rsidP="00B06C79">
      <w:pPr>
        <w:pStyle w:val="ListParagraph"/>
        <w:numPr>
          <w:ilvl w:val="1"/>
          <w:numId w:val="17"/>
        </w:numPr>
        <w:spacing w:before="120" w:line="276" w:lineRule="auto"/>
        <w:rPr>
          <w:rFonts w:ascii="Times New Roman" w:hAnsi="Times New Roman" w:cs="Times New Roman"/>
          <w:sz w:val="26"/>
          <w:szCs w:val="26"/>
        </w:rPr>
      </w:pPr>
      <w:r w:rsidRPr="001E1A2A">
        <w:rPr>
          <w:rFonts w:ascii="Times New Roman" w:hAnsi="Times New Roman" w:cs="Times New Roman"/>
          <w:b/>
          <w:sz w:val="26"/>
          <w:szCs w:val="26"/>
        </w:rPr>
        <w:t>Location</w:t>
      </w:r>
      <w:r w:rsidRPr="001E1A2A">
        <w:rPr>
          <w:rFonts w:ascii="Times New Roman" w:hAnsi="Times New Roman" w:cs="Times New Roman"/>
          <w:sz w:val="26"/>
          <w:szCs w:val="26"/>
        </w:rPr>
        <w:t>:</w:t>
      </w:r>
    </w:p>
    <w:p w14:paraId="376F81F4" w14:textId="77777777" w:rsidR="00B06C79" w:rsidRPr="001E1A2A" w:rsidRDefault="00B06C79" w:rsidP="00B06C79">
      <w:pPr>
        <w:spacing w:before="120" w:line="276" w:lineRule="auto"/>
        <w:ind w:left="1080"/>
        <w:rPr>
          <w:rFonts w:ascii="Times New Roman" w:hAnsi="Times New Roman" w:cs="Times New Roman"/>
        </w:rPr>
      </w:pPr>
      <w:r w:rsidRPr="001E1A2A">
        <w:rPr>
          <w:rFonts w:ascii="Times New Roman" w:hAnsi="Times New Roman" w:cs="Times New Roman"/>
        </w:rPr>
        <w:fldChar w:fldCharType="begin">
          <w:ffData>
            <w:name w:val="Check10"/>
            <w:enabled/>
            <w:calcOnExit w:val="0"/>
            <w:checkBox>
              <w:sizeAuto/>
              <w:default w:val="0"/>
            </w:checkBox>
          </w:ffData>
        </w:fldChar>
      </w:r>
      <w:bookmarkStart w:id="4" w:name="Check10"/>
      <w:r w:rsidRPr="001E1A2A">
        <w:rPr>
          <w:rFonts w:ascii="Times New Roman" w:hAnsi="Times New Roman" w:cs="Times New Roman"/>
        </w:rPr>
        <w:instrText xml:space="preserve"> FORMCHECKBOX </w:instrText>
      </w:r>
      <w:r w:rsidRPr="001E1A2A">
        <w:rPr>
          <w:rFonts w:ascii="Times New Roman" w:hAnsi="Times New Roman" w:cs="Times New Roman"/>
        </w:rPr>
      </w:r>
      <w:r w:rsidRPr="001E1A2A">
        <w:rPr>
          <w:rFonts w:ascii="Times New Roman" w:hAnsi="Times New Roman" w:cs="Times New Roman"/>
        </w:rPr>
        <w:fldChar w:fldCharType="end"/>
      </w:r>
      <w:bookmarkEnd w:id="4"/>
      <w:r w:rsidRPr="001E1A2A">
        <w:rPr>
          <w:rFonts w:ascii="Times New Roman" w:hAnsi="Times New Roman" w:cs="Times New Roman"/>
        </w:rPr>
        <w:t xml:space="preserve"> On site (in-person)</w:t>
      </w:r>
    </w:p>
    <w:p w14:paraId="4BD93C8A" w14:textId="77777777" w:rsidR="00B06C79" w:rsidRPr="001E1A2A" w:rsidRDefault="00B06C79" w:rsidP="00B06C79">
      <w:pPr>
        <w:spacing w:before="120" w:line="276" w:lineRule="auto"/>
        <w:ind w:left="1080"/>
        <w:rPr>
          <w:rFonts w:ascii="Times New Roman" w:hAnsi="Times New Roman" w:cs="Times New Roman"/>
        </w:rPr>
      </w:pPr>
      <w:r w:rsidRPr="001E1A2A">
        <w:rPr>
          <w:rFonts w:ascii="Times New Roman" w:hAnsi="Times New Roman" w:cs="Times New Roman"/>
        </w:rPr>
        <w:fldChar w:fldCharType="begin">
          <w:ffData>
            <w:name w:val="Check11"/>
            <w:enabled/>
            <w:calcOnExit w:val="0"/>
            <w:checkBox>
              <w:sizeAuto/>
              <w:default w:val="0"/>
            </w:checkBox>
          </w:ffData>
        </w:fldChar>
      </w:r>
      <w:bookmarkStart w:id="5" w:name="Check11"/>
      <w:r w:rsidRPr="001E1A2A">
        <w:rPr>
          <w:rFonts w:ascii="Times New Roman" w:hAnsi="Times New Roman" w:cs="Times New Roman"/>
        </w:rPr>
        <w:instrText xml:space="preserve"> FORMCHECKBOX </w:instrText>
      </w:r>
      <w:r w:rsidRPr="001E1A2A">
        <w:rPr>
          <w:rFonts w:ascii="Times New Roman" w:hAnsi="Times New Roman" w:cs="Times New Roman"/>
        </w:rPr>
      </w:r>
      <w:r w:rsidRPr="001E1A2A">
        <w:rPr>
          <w:rFonts w:ascii="Times New Roman" w:hAnsi="Times New Roman" w:cs="Times New Roman"/>
        </w:rPr>
        <w:fldChar w:fldCharType="end"/>
      </w:r>
      <w:bookmarkEnd w:id="5"/>
      <w:r w:rsidRPr="001E1A2A">
        <w:rPr>
          <w:rFonts w:ascii="Times New Roman" w:hAnsi="Times New Roman" w:cs="Times New Roman"/>
        </w:rPr>
        <w:t xml:space="preserve"> Remote </w:t>
      </w:r>
    </w:p>
    <w:p w14:paraId="3707FCA0" w14:textId="77777777" w:rsidR="00217EAE" w:rsidRDefault="00217EAE" w:rsidP="00217EAE">
      <w:pPr>
        <w:pStyle w:val="NormalWeb"/>
        <w:spacing w:before="0" w:beforeAutospacing="0" w:after="0" w:afterAutospacing="0"/>
        <w:rPr>
          <w:rFonts w:ascii="Times New Roman" w:hAnsi="Times New Roman" w:cs="Times New Roman"/>
        </w:rPr>
      </w:pPr>
    </w:p>
    <w:p w14:paraId="481DC45E" w14:textId="69824753" w:rsidR="00874177" w:rsidRDefault="00874177" w:rsidP="00217EAE">
      <w:pPr>
        <w:pStyle w:val="NormalWeb"/>
        <w:numPr>
          <w:ilvl w:val="0"/>
          <w:numId w:val="24"/>
        </w:numPr>
        <w:spacing w:before="0" w:beforeAutospacing="0" w:after="0" w:afterAutospacing="0"/>
        <w:ind w:left="180" w:hanging="180"/>
        <w:rPr>
          <w:rFonts w:ascii="Times New Roman" w:hAnsi="Times New Roman" w:cs="Times New Roman"/>
          <w:b/>
        </w:rPr>
      </w:pPr>
      <w:r w:rsidRPr="008F01B4">
        <w:rPr>
          <w:rFonts w:ascii="Times New Roman" w:hAnsi="Times New Roman" w:cs="Times New Roman"/>
          <w:b/>
        </w:rPr>
        <w:t>Environment Usage Order</w:t>
      </w:r>
      <w:r w:rsidR="00005141">
        <w:rPr>
          <w:rFonts w:ascii="Times New Roman" w:hAnsi="Times New Roman" w:cs="Times New Roman"/>
          <w:b/>
        </w:rPr>
        <w:t>:</w:t>
      </w:r>
    </w:p>
    <w:p w14:paraId="1CA5A59A" w14:textId="77777777" w:rsidR="00005141" w:rsidRPr="00082FA5" w:rsidRDefault="00005141" w:rsidP="00005141">
      <w:pPr>
        <w:pStyle w:val="NormalWeb"/>
        <w:spacing w:before="0" w:beforeAutospacing="0" w:after="0" w:afterAutospacing="0"/>
        <w:ind w:left="180"/>
        <w:rPr>
          <w:rFonts w:ascii="Times New Roman" w:hAnsi="Times New Roman" w:cs="Times New Roman"/>
          <w:b/>
        </w:rPr>
      </w:pPr>
    </w:p>
    <w:p w14:paraId="0BDDB494" w14:textId="17D5C052" w:rsidR="00874177" w:rsidRDefault="00A83DFA" w:rsidP="00217EAE">
      <w:pPr>
        <w:pStyle w:val="NormalWeb"/>
        <w:spacing w:before="0" w:beforeAutospacing="0" w:after="0" w:afterAutospacing="0"/>
        <w:rPr>
          <w:rFonts w:ascii="Times New Roman" w:hAnsi="Times New Roman" w:cs="Times New Roman"/>
        </w:rPr>
      </w:pPr>
      <w:r>
        <w:rPr>
          <w:rFonts w:ascii="Times New Roman" w:hAnsi="Times New Roman" w:cs="Times New Roman"/>
        </w:rPr>
        <w:t>_______</w:t>
      </w:r>
      <w:r w:rsidR="00874177">
        <w:rPr>
          <w:rFonts w:ascii="Times New Roman" w:hAnsi="Times New Roman" w:cs="Times New Roman"/>
        </w:rPr>
        <w:t>: D2Refine</w:t>
      </w:r>
      <w:r>
        <w:rPr>
          <w:rFonts w:ascii="Times New Roman" w:hAnsi="Times New Roman" w:cs="Times New Roman"/>
        </w:rPr>
        <w:t xml:space="preserve"> </w:t>
      </w:r>
      <w:r>
        <w:rPr>
          <w:rFonts w:ascii="Times New Roman" w:hAnsi="Times New Roman" w:cs="Times New Roman"/>
        </w:rPr>
        <w:tab/>
        <w:t xml:space="preserve">_______: </w:t>
      </w:r>
      <w:proofErr w:type="spellStart"/>
      <w:r>
        <w:rPr>
          <w:rFonts w:ascii="Times New Roman" w:hAnsi="Times New Roman" w:cs="Times New Roman"/>
        </w:rPr>
        <w:t>OntoMaton</w:t>
      </w:r>
      <w:proofErr w:type="spellEnd"/>
      <w:r>
        <w:rPr>
          <w:rFonts w:ascii="Times New Roman" w:hAnsi="Times New Roman" w:cs="Times New Roman"/>
        </w:rPr>
        <w:tab/>
        <w:t xml:space="preserve">_______: </w:t>
      </w:r>
      <w:proofErr w:type="spellStart"/>
      <w:r>
        <w:rPr>
          <w:rFonts w:ascii="Times New Roman" w:hAnsi="Times New Roman" w:cs="Times New Roman"/>
        </w:rPr>
        <w:t>RightField</w:t>
      </w:r>
      <w:proofErr w:type="spellEnd"/>
    </w:p>
    <w:p w14:paraId="536557BF" w14:textId="77777777" w:rsidR="00874177" w:rsidRDefault="00874177" w:rsidP="00217EAE">
      <w:pPr>
        <w:pStyle w:val="NormalWeb"/>
        <w:spacing w:before="0" w:beforeAutospacing="0" w:after="0" w:afterAutospacing="0"/>
        <w:rPr>
          <w:rFonts w:ascii="Times New Roman" w:hAnsi="Times New Roman" w:cs="Times New Roman"/>
        </w:rPr>
      </w:pPr>
    </w:p>
    <w:p w14:paraId="0FF79257" w14:textId="1C6AC1EA" w:rsidR="008F01B4" w:rsidRPr="008F01B4" w:rsidRDefault="008F01B4" w:rsidP="008F01B4">
      <w:pPr>
        <w:pStyle w:val="NormalWeb"/>
        <w:numPr>
          <w:ilvl w:val="0"/>
          <w:numId w:val="24"/>
        </w:numPr>
        <w:spacing w:before="0" w:beforeAutospacing="0" w:after="0" w:afterAutospacing="0"/>
        <w:ind w:left="180" w:hanging="180"/>
        <w:rPr>
          <w:rFonts w:ascii="Times New Roman" w:hAnsi="Times New Roman" w:cs="Times New Roman"/>
          <w:b/>
        </w:rPr>
      </w:pPr>
      <w:r>
        <w:rPr>
          <w:rFonts w:ascii="Times New Roman" w:hAnsi="Times New Roman" w:cs="Times New Roman"/>
          <w:b/>
        </w:rPr>
        <w:t>Favorite Order</w:t>
      </w:r>
      <w:r w:rsidR="00005141">
        <w:rPr>
          <w:rFonts w:ascii="Times New Roman" w:hAnsi="Times New Roman" w:cs="Times New Roman"/>
          <w:b/>
        </w:rPr>
        <w:t>:</w:t>
      </w:r>
    </w:p>
    <w:p w14:paraId="27B5CBA7" w14:textId="77777777" w:rsidR="008F01B4" w:rsidRDefault="008F01B4" w:rsidP="008F01B4">
      <w:pPr>
        <w:pStyle w:val="NormalWeb"/>
        <w:spacing w:before="0" w:beforeAutospacing="0" w:after="0" w:afterAutospacing="0"/>
        <w:rPr>
          <w:rFonts w:ascii="Times New Roman" w:hAnsi="Times New Roman" w:cs="Times New Roman"/>
        </w:rPr>
      </w:pPr>
    </w:p>
    <w:p w14:paraId="04529A6A" w14:textId="77777777" w:rsidR="008F01B4" w:rsidRDefault="008F01B4" w:rsidP="008F01B4">
      <w:pPr>
        <w:pStyle w:val="NormalWeb"/>
        <w:spacing w:before="0" w:beforeAutospacing="0" w:after="0" w:afterAutospacing="0"/>
        <w:rPr>
          <w:rFonts w:ascii="Times New Roman" w:hAnsi="Times New Roman" w:cs="Times New Roman"/>
        </w:rPr>
      </w:pPr>
      <w:r>
        <w:rPr>
          <w:rFonts w:ascii="Times New Roman" w:hAnsi="Times New Roman" w:cs="Times New Roman"/>
        </w:rPr>
        <w:t xml:space="preserve">_______: D2Refine </w:t>
      </w:r>
      <w:r>
        <w:rPr>
          <w:rFonts w:ascii="Times New Roman" w:hAnsi="Times New Roman" w:cs="Times New Roman"/>
        </w:rPr>
        <w:tab/>
        <w:t xml:space="preserve">_______: </w:t>
      </w:r>
      <w:proofErr w:type="spellStart"/>
      <w:r>
        <w:rPr>
          <w:rFonts w:ascii="Times New Roman" w:hAnsi="Times New Roman" w:cs="Times New Roman"/>
        </w:rPr>
        <w:t>OntoMaton</w:t>
      </w:r>
      <w:proofErr w:type="spellEnd"/>
      <w:r>
        <w:rPr>
          <w:rFonts w:ascii="Times New Roman" w:hAnsi="Times New Roman" w:cs="Times New Roman"/>
        </w:rPr>
        <w:tab/>
        <w:t xml:space="preserve">_______: </w:t>
      </w:r>
      <w:proofErr w:type="spellStart"/>
      <w:r>
        <w:rPr>
          <w:rFonts w:ascii="Times New Roman" w:hAnsi="Times New Roman" w:cs="Times New Roman"/>
        </w:rPr>
        <w:t>RightField</w:t>
      </w:r>
      <w:proofErr w:type="spellEnd"/>
    </w:p>
    <w:p w14:paraId="7768E281" w14:textId="77777777" w:rsidR="008F01B4" w:rsidRDefault="008F01B4" w:rsidP="00217EAE">
      <w:pPr>
        <w:pStyle w:val="NormalWeb"/>
        <w:spacing w:before="0" w:beforeAutospacing="0" w:after="0" w:afterAutospacing="0"/>
        <w:rPr>
          <w:rFonts w:ascii="Times New Roman" w:hAnsi="Times New Roman" w:cs="Times New Roman"/>
        </w:rPr>
      </w:pPr>
    </w:p>
    <w:p w14:paraId="0AD900B2" w14:textId="19CEC250" w:rsidR="008F01B4" w:rsidRDefault="008F01B4" w:rsidP="00217EAE">
      <w:pPr>
        <w:pStyle w:val="NormalWeb"/>
        <w:numPr>
          <w:ilvl w:val="0"/>
          <w:numId w:val="24"/>
        </w:numPr>
        <w:spacing w:before="0" w:beforeAutospacing="0" w:after="0" w:afterAutospacing="0"/>
        <w:ind w:left="180" w:hanging="180"/>
        <w:rPr>
          <w:rFonts w:ascii="Times New Roman" w:hAnsi="Times New Roman" w:cs="Times New Roman"/>
          <w:b/>
        </w:rPr>
      </w:pPr>
      <w:r>
        <w:rPr>
          <w:rFonts w:ascii="Times New Roman" w:hAnsi="Times New Roman" w:cs="Times New Roman"/>
          <w:b/>
        </w:rPr>
        <w:t>Overall Comments</w:t>
      </w:r>
      <w:r w:rsidR="00005141">
        <w:rPr>
          <w:rFonts w:ascii="Times New Roman" w:hAnsi="Times New Roman" w:cs="Times New Roman"/>
          <w:b/>
        </w:rPr>
        <w:t>:</w:t>
      </w:r>
    </w:p>
    <w:p w14:paraId="336224CA" w14:textId="77777777" w:rsidR="008615CB" w:rsidRDefault="008615CB" w:rsidP="008615CB">
      <w:pPr>
        <w:pStyle w:val="NormalWeb"/>
        <w:spacing w:before="0" w:beforeAutospacing="0" w:after="0" w:afterAutospacing="0"/>
        <w:rPr>
          <w:rFonts w:ascii="Times New Roman" w:hAnsi="Times New Roman" w:cs="Times New Roman"/>
          <w:b/>
        </w:rPr>
      </w:pPr>
    </w:p>
    <w:p w14:paraId="572A285B" w14:textId="77777777" w:rsidR="008615CB" w:rsidRDefault="008615CB" w:rsidP="008615CB">
      <w:pPr>
        <w:pStyle w:val="NormalWeb"/>
        <w:spacing w:before="0" w:beforeAutospacing="0" w:after="0" w:afterAutospacing="0"/>
        <w:rPr>
          <w:rFonts w:ascii="Times New Roman" w:hAnsi="Times New Roman" w:cs="Times New Roman"/>
          <w:b/>
        </w:rPr>
      </w:pPr>
    </w:p>
    <w:p w14:paraId="075B1623" w14:textId="77777777" w:rsidR="008615CB" w:rsidRDefault="008615CB" w:rsidP="008615CB">
      <w:pPr>
        <w:pStyle w:val="NormalWeb"/>
        <w:spacing w:before="0" w:beforeAutospacing="0" w:after="0" w:afterAutospacing="0"/>
        <w:rPr>
          <w:rFonts w:ascii="Times New Roman" w:hAnsi="Times New Roman" w:cs="Times New Roman"/>
          <w:b/>
        </w:rPr>
      </w:pPr>
    </w:p>
    <w:p w14:paraId="4C6CDF7B" w14:textId="77777777" w:rsidR="008615CB" w:rsidRDefault="008615CB" w:rsidP="008615CB">
      <w:pPr>
        <w:pStyle w:val="NormalWeb"/>
        <w:spacing w:before="0" w:beforeAutospacing="0" w:after="0" w:afterAutospacing="0"/>
        <w:rPr>
          <w:rFonts w:ascii="Times New Roman" w:hAnsi="Times New Roman" w:cs="Times New Roman"/>
          <w:b/>
        </w:rPr>
      </w:pPr>
      <w:bookmarkStart w:id="6" w:name="_GoBack"/>
      <w:bookmarkEnd w:id="6"/>
    </w:p>
    <w:p w14:paraId="07C65651" w14:textId="77777777" w:rsidR="008615CB" w:rsidRDefault="008615CB" w:rsidP="008615CB">
      <w:pPr>
        <w:pStyle w:val="NormalWeb"/>
        <w:spacing w:before="0" w:beforeAutospacing="0" w:after="0" w:afterAutospacing="0"/>
        <w:rPr>
          <w:rFonts w:ascii="Times New Roman" w:hAnsi="Times New Roman" w:cs="Times New Roman"/>
          <w:b/>
        </w:rPr>
      </w:pPr>
    </w:p>
    <w:p w14:paraId="5EEA12BA" w14:textId="77777777" w:rsidR="008615CB" w:rsidRDefault="008615CB" w:rsidP="008615CB">
      <w:pPr>
        <w:pStyle w:val="NormalWeb"/>
        <w:spacing w:before="0" w:beforeAutospacing="0" w:after="0" w:afterAutospacing="0"/>
        <w:rPr>
          <w:rFonts w:ascii="Times New Roman" w:hAnsi="Times New Roman" w:cs="Times New Roman"/>
          <w:b/>
        </w:rPr>
      </w:pPr>
    </w:p>
    <w:p w14:paraId="1E8401B9" w14:textId="70E4BFA2" w:rsidR="007574A0" w:rsidRPr="001E1A2A" w:rsidRDefault="007574A0" w:rsidP="00217EAE">
      <w:pPr>
        <w:pStyle w:val="NormalWeb"/>
        <w:spacing w:before="0" w:beforeAutospacing="0" w:after="0" w:afterAutospacing="0"/>
        <w:rPr>
          <w:rFonts w:ascii="Times New Roman" w:hAnsi="Times New Roman" w:cs="Times New Roman"/>
        </w:rPr>
      </w:pPr>
    </w:p>
    <w:sectPr w:rsidR="007574A0" w:rsidRPr="001E1A2A" w:rsidSect="00EC3B7D">
      <w:headerReference w:type="even"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79AAE" w14:textId="77777777" w:rsidR="00874177" w:rsidRDefault="00874177" w:rsidP="00722B06">
      <w:r>
        <w:separator/>
      </w:r>
    </w:p>
  </w:endnote>
  <w:endnote w:type="continuationSeparator" w:id="0">
    <w:p w14:paraId="16EF91DE" w14:textId="77777777" w:rsidR="00874177" w:rsidRDefault="00874177"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D0F8F" w14:textId="77777777" w:rsidR="00874177" w:rsidRDefault="00874177" w:rsidP="002830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B618C5" w14:textId="77777777" w:rsidR="00874177" w:rsidRDefault="00813A4A" w:rsidP="000762CA">
    <w:pPr>
      <w:pStyle w:val="Footer"/>
      <w:ind w:right="360"/>
    </w:pPr>
    <w:sdt>
      <w:sdtPr>
        <w:id w:val="1842269243"/>
        <w:temporary/>
        <w:showingPlcHdr/>
      </w:sdtPr>
      <w:sdtEndPr/>
      <w:sdtContent>
        <w:r w:rsidR="00874177">
          <w:t>[Type text]</w:t>
        </w:r>
      </w:sdtContent>
    </w:sdt>
    <w:r w:rsidR="00874177">
      <w:ptab w:relativeTo="margin" w:alignment="center" w:leader="none"/>
    </w:r>
    <w:sdt>
      <w:sdtPr>
        <w:id w:val="1363631534"/>
        <w:temporary/>
        <w:showingPlcHdr/>
      </w:sdtPr>
      <w:sdtEndPr/>
      <w:sdtContent>
        <w:r w:rsidR="00874177">
          <w:t>[Type text]</w:t>
        </w:r>
      </w:sdtContent>
    </w:sdt>
    <w:r w:rsidR="00874177">
      <w:ptab w:relativeTo="margin" w:alignment="right" w:leader="none"/>
    </w:r>
    <w:sdt>
      <w:sdtPr>
        <w:id w:val="580263492"/>
        <w:temporary/>
        <w:showingPlcHdr/>
      </w:sdtPr>
      <w:sdtEndPr/>
      <w:sdtContent>
        <w:r w:rsidR="00874177">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438FC" w14:textId="07A468E9" w:rsidR="00874177" w:rsidRDefault="00874177" w:rsidP="000762CA">
    <w:pPr>
      <w:pStyle w:val="Footer"/>
      <w:ind w:right="360"/>
    </w:pPr>
    <w:r>
      <w:rPr>
        <w:noProof/>
      </w:rPr>
      <mc:AlternateContent>
        <mc:Choice Requires="wps">
          <w:drawing>
            <wp:anchor distT="0" distB="0" distL="114300" distR="114300" simplePos="0" relativeHeight="251662336" behindDoc="0" locked="0" layoutInCell="1" allowOverlap="1" wp14:anchorId="49596B11" wp14:editId="3ECF1F63">
              <wp:simplePos x="0" y="0"/>
              <wp:positionH relativeFrom="column">
                <wp:posOffset>-990600</wp:posOffset>
              </wp:positionH>
              <wp:positionV relativeFrom="paragraph">
                <wp:posOffset>-265430</wp:posOffset>
              </wp:positionV>
              <wp:extent cx="3810000" cy="228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810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3EAD5C" w14:textId="12E24266" w:rsidR="00874177" w:rsidRPr="000762CA" w:rsidRDefault="00874177">
                          <w:pPr>
                            <w:rPr>
                              <w:rFonts w:cs="Arial"/>
                              <w:i/>
                            </w:rPr>
                          </w:pPr>
                          <w:r w:rsidRPr="000762CA">
                            <w:rPr>
                              <w:rFonts w:cs="Arial"/>
                              <w:i/>
                            </w:rPr>
                            <w:t>D2Refine</w:t>
                          </w:r>
                          <w:r w:rsidR="00591DCB">
                            <w:rPr>
                              <w:rFonts w:cs="Arial"/>
                              <w:i/>
                            </w:rPr>
                            <w:t xml:space="preserve"> Usability Study – Tasks</w:t>
                          </w:r>
                          <w:r w:rsidRPr="000762CA">
                            <w:rPr>
                              <w:rFonts w:cs="Arial"/>
                              <w:i/>
                            </w:rPr>
                            <w:t xml:space="preserve"> </w:t>
                          </w:r>
                          <w:r w:rsidR="00591DCB">
                            <w:rPr>
                              <w:rFonts w:cs="Arial"/>
                              <w:i/>
                            </w:rPr>
                            <w:t>Introduction</w:t>
                          </w:r>
                          <w:r>
                            <w:rPr>
                              <w:rFonts w:cs="Arial"/>
                              <w:i/>
                            </w:rPr>
                            <w:t xml:space="preserve">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77.95pt;margin-top:-20.85pt;width:300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" filled="f" stroked="f">
              <v:textbox>
                <w:txbxContent>
                  <w:p w14:paraId="6B3EAD5C" w14:textId="12E24266" w:rsidR="00874177" w:rsidRPr="000762CA" w:rsidRDefault="00874177">
                    <w:pPr>
                      <w:rPr>
                        <w:rFonts w:cs="Arial"/>
                        <w:i/>
                      </w:rPr>
                    </w:pPr>
                    <w:r w:rsidRPr="000762CA">
                      <w:rPr>
                        <w:rFonts w:cs="Arial"/>
                        <w:i/>
                      </w:rPr>
                      <w:t>D2Refine</w:t>
                    </w:r>
                    <w:r w:rsidR="00591DCB">
                      <w:rPr>
                        <w:rFonts w:cs="Arial"/>
                        <w:i/>
                      </w:rPr>
                      <w:t xml:space="preserve"> Usability Study – Tasks</w:t>
                    </w:r>
                    <w:r w:rsidRPr="000762CA">
                      <w:rPr>
                        <w:rFonts w:cs="Arial"/>
                        <w:i/>
                      </w:rPr>
                      <w:t xml:space="preserve"> </w:t>
                    </w:r>
                    <w:r w:rsidR="00591DCB">
                      <w:rPr>
                        <w:rFonts w:cs="Arial"/>
                        <w:i/>
                      </w:rPr>
                      <w:t>Introduction</w:t>
                    </w:r>
                    <w:r>
                      <w:rPr>
                        <w:rFonts w:cs="Arial"/>
                        <w:i/>
                      </w:rPr>
                      <w:t xml:space="preserve"> (2017)</w:t>
                    </w:r>
                  </w:p>
                </w:txbxContent>
              </v:textbox>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874177" w14:paraId="2CBA5BDD" w14:textId="77777777" w:rsidTr="007A7C92">
      <w:trPr>
        <w:trHeight w:hRule="exact" w:val="919"/>
      </w:trPr>
      <w:tc>
        <w:tcPr>
          <w:tcW w:w="4339" w:type="pct"/>
          <w:tcBorders>
            <w:top w:val="nil"/>
            <w:left w:val="nil"/>
            <w:bottom w:val="nil"/>
            <w:right w:val="nil"/>
          </w:tcBorders>
          <w:shd w:val="clear" w:color="auto" w:fill="D5CFC5"/>
          <w:vAlign w:val="center"/>
        </w:tcPr>
        <w:p w14:paraId="3451509D" w14:textId="77777777" w:rsidR="00874177" w:rsidRPr="00DD3452" w:rsidRDefault="00874177" w:rsidP="007A7C92">
          <w:r>
            <w:rPr>
              <w:rFonts w:ascii="Helvetica" w:hAnsi="Helvetica"/>
              <w:color w:val="262626" w:themeColor="text1" w:themeTint="D9"/>
            </w:rPr>
            <w:t xml:space="preserve">     </w:t>
          </w:r>
          <w:r w:rsidRPr="00714E92">
            <w:rPr>
              <w:rFonts w:ascii="Helvetica" w:hAnsi="Helvetica"/>
              <w:color w:val="262626" w:themeColor="text1" w:themeTint="D9"/>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11C3738A" w14:textId="77777777" w:rsidR="00874177" w:rsidRPr="00DD3452" w:rsidRDefault="00874177" w:rsidP="007A7C92">
          <w:r>
            <w:rPr>
              <w:noProof/>
            </w:rPr>
            <w:drawing>
              <wp:inline distT="0" distB="0" distL="0" distR="0" wp14:anchorId="6E6B9DE8" wp14:editId="07777777">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2B7AB538" w14:textId="77777777" w:rsidR="00874177" w:rsidRPr="00DD3452" w:rsidRDefault="00874177" w:rsidP="007A7C92">
          <w:r>
            <w:rPr>
              <w:noProof/>
            </w:rPr>
            <w:drawing>
              <wp:inline distT="0" distB="0" distL="0" distR="0" wp14:anchorId="0C96F093" wp14:editId="07777777">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24C71F26" w14:textId="77777777" w:rsidR="00874177" w:rsidRDefault="00874177" w:rsidP="00F36F2B">
    <w:pPr>
      <w:pStyle w:val="Footer"/>
    </w:pPr>
  </w:p>
  <w:p w14:paraId="1348C518" w14:textId="77777777" w:rsidR="00874177" w:rsidRDefault="008741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7365AD" w14:textId="77777777" w:rsidR="00874177" w:rsidRDefault="00874177" w:rsidP="00722B06">
      <w:r>
        <w:separator/>
      </w:r>
    </w:p>
  </w:footnote>
  <w:footnote w:type="continuationSeparator" w:id="0">
    <w:p w14:paraId="2668C376" w14:textId="77777777" w:rsidR="00874177" w:rsidRDefault="00874177" w:rsidP="00722B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874177" w:rsidRPr="00485651" w14:paraId="74637EE2" w14:textId="77777777" w:rsidTr="00E65B6C">
      <w:tc>
        <w:tcPr>
          <w:tcW w:w="360" w:type="dxa"/>
          <w:tcBorders>
            <w:right w:val="single" w:sz="8" w:space="0" w:color="B8CCE4" w:themeColor="accent1" w:themeTint="66"/>
          </w:tcBorders>
          <w:shd w:val="clear" w:color="auto" w:fill="8DB3E2" w:themeFill="text2" w:themeFillTint="66"/>
        </w:tcPr>
        <w:p w14:paraId="165DF83A" w14:textId="77777777" w:rsidR="00874177" w:rsidRPr="00485651" w:rsidRDefault="00874177" w:rsidP="00E65B6C">
          <w:pPr>
            <w:rPr>
              <w:color w:val="FFFFFF" w:themeColor="background1"/>
              <w:szCs w:val="24"/>
            </w:rPr>
          </w:pPr>
          <w:r w:rsidRPr="00485651">
            <w:rPr>
              <w:rFonts w:ascii="Calibri" w:hAnsi="Calibri"/>
              <w:b/>
              <w:color w:val="FFFFFF" w:themeColor="background1"/>
            </w:rPr>
            <w:fldChar w:fldCharType="begin"/>
          </w:r>
          <w:r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0CDBCD6F" w14:textId="77777777" w:rsidR="00874177" w:rsidRPr="00485651" w:rsidRDefault="00813A4A" w:rsidP="00E65B6C">
          <w:pPr>
            <w:rPr>
              <w:color w:val="FFFFFF" w:themeColor="background1"/>
            </w:rPr>
          </w:pPr>
          <w:sdt>
            <w:sdtPr>
              <w:rPr>
                <w:rFonts w:ascii="Calibri" w:hAnsi="Calibri"/>
                <w:b/>
                <w:bCs/>
                <w:caps/>
                <w:color w:val="FFFFFF" w:themeColor="background1"/>
              </w:rPr>
              <w:alias w:val="Title"/>
              <w:id w:val="1429081954"/>
              <w:placeholder>
                <w:docPart w:val="1A0743C56A6043EABD4D0602A8966DAC"/>
              </w:placeholder>
              <w:dataBinding w:prefixMappings="xmlns:ns0='http://schemas.openxmlformats.org/package/2006/metadata/core-properties' xmlns:ns1='http://purl.org/dc/elements/1.1/'" w:xpath="/ns0:coreProperties[1]/ns1:title[1]" w:storeItemID="{6C3C8BC8-F283-45AE-878A-BAB7291924A1}"/>
              <w:text/>
            </w:sdtPr>
            <w:sdtEndPr/>
            <w:sdtContent>
              <w:r w:rsidR="00874177">
                <w:rPr>
                  <w:rFonts w:ascii="Calibri" w:hAnsi="Calibri"/>
                  <w:b/>
                  <w:bCs/>
                  <w:caps/>
                  <w:color w:val="FFFFFF" w:themeColor="background1"/>
                </w:rPr>
                <w:t>Usability Test Screener – Non-Government Focus</w:t>
              </w:r>
            </w:sdtContent>
          </w:sdt>
        </w:p>
      </w:tc>
    </w:tr>
  </w:tbl>
  <w:p w14:paraId="350B212C" w14:textId="77777777" w:rsidR="00874177" w:rsidRDefault="008741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874177" w14:paraId="720F7C8A" w14:textId="77777777" w:rsidTr="007A7C92">
      <w:trPr>
        <w:trHeight w:val="990"/>
      </w:trPr>
      <w:tc>
        <w:tcPr>
          <w:tcW w:w="5000" w:type="pct"/>
          <w:tcBorders>
            <w:top w:val="nil"/>
            <w:left w:val="nil"/>
            <w:bottom w:val="nil"/>
            <w:right w:val="nil"/>
          </w:tcBorders>
          <w:shd w:val="clear" w:color="auto" w:fill="0D0D0D" w:themeFill="text1" w:themeFillTint="F2"/>
          <w:vAlign w:val="center"/>
        </w:tcPr>
        <w:p w14:paraId="04816EF3" w14:textId="77777777" w:rsidR="00874177" w:rsidRDefault="00874177" w:rsidP="007A7C92">
          <w:pPr>
            <w:pStyle w:val="Header"/>
            <w:rPr>
              <w:caps/>
              <w:color w:val="FFFFFF" w:themeColor="background1"/>
            </w:rPr>
          </w:pPr>
        </w:p>
      </w:tc>
    </w:tr>
  </w:tbl>
  <w:p w14:paraId="62123DEA" w14:textId="77777777" w:rsidR="00874177" w:rsidRPr="00722B06" w:rsidRDefault="00874177" w:rsidP="00F36F2B">
    <w:pPr>
      <w:pStyle w:val="Header"/>
    </w:pPr>
    <w:r>
      <w:rPr>
        <w:noProof/>
      </w:rPr>
      <w:drawing>
        <wp:anchor distT="0" distB="0" distL="114300" distR="114300" simplePos="0" relativeHeight="251661312" behindDoc="0" locked="0" layoutInCell="1" allowOverlap="1" wp14:anchorId="5847FEE7" wp14:editId="07777777">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13529995" w14:textId="77777777" w:rsidR="00874177" w:rsidRDefault="008741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E36C2B"/>
    <w:multiLevelType w:val="hybridMultilevel"/>
    <w:tmpl w:val="13BC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11096"/>
    <w:multiLevelType w:val="hybridMultilevel"/>
    <w:tmpl w:val="DAC67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392E4C"/>
    <w:multiLevelType w:val="hybridMultilevel"/>
    <w:tmpl w:val="1B8C1C0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87AE2"/>
    <w:multiLevelType w:val="hybridMultilevel"/>
    <w:tmpl w:val="35CC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B815FB6"/>
    <w:multiLevelType w:val="hybridMultilevel"/>
    <w:tmpl w:val="2E443F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CF5E1E"/>
    <w:multiLevelType w:val="hybridMultilevel"/>
    <w:tmpl w:val="8A9E3F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9937EDC"/>
    <w:multiLevelType w:val="hybridMultilevel"/>
    <w:tmpl w:val="2C3A1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45DF48E8"/>
    <w:multiLevelType w:val="hybridMultilevel"/>
    <w:tmpl w:val="6D469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E7B0787"/>
    <w:multiLevelType w:val="hybridMultilevel"/>
    <w:tmpl w:val="F74474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4E663A"/>
    <w:multiLevelType w:val="hybridMultilevel"/>
    <w:tmpl w:val="2FB0F7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CA01303"/>
    <w:multiLevelType w:val="hybridMultilevel"/>
    <w:tmpl w:val="3384CB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D1B4690"/>
    <w:multiLevelType w:val="hybridMultilevel"/>
    <w:tmpl w:val="7DB4FC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9"/>
  </w:num>
  <w:num w:numId="3">
    <w:abstractNumId w:val="16"/>
  </w:num>
  <w:num w:numId="4">
    <w:abstractNumId w:val="10"/>
  </w:num>
  <w:num w:numId="5">
    <w:abstractNumId w:val="22"/>
  </w:num>
  <w:num w:numId="6">
    <w:abstractNumId w:val="7"/>
  </w:num>
  <w:num w:numId="7">
    <w:abstractNumId w:val="17"/>
  </w:num>
  <w:num w:numId="8">
    <w:abstractNumId w:val="21"/>
  </w:num>
  <w:num w:numId="9">
    <w:abstractNumId w:val="1"/>
  </w:num>
  <w:num w:numId="10">
    <w:abstractNumId w:val="5"/>
  </w:num>
  <w:num w:numId="11">
    <w:abstractNumId w:val="18"/>
  </w:num>
  <w:num w:numId="12">
    <w:abstractNumId w:val="23"/>
  </w:num>
  <w:num w:numId="13">
    <w:abstractNumId w:val="0"/>
  </w:num>
  <w:num w:numId="14">
    <w:abstractNumId w:val="6"/>
  </w:num>
  <w:num w:numId="15">
    <w:abstractNumId w:val="24"/>
  </w:num>
  <w:num w:numId="16">
    <w:abstractNumId w:val="3"/>
  </w:num>
  <w:num w:numId="17">
    <w:abstractNumId w:val="8"/>
  </w:num>
  <w:num w:numId="18">
    <w:abstractNumId w:val="11"/>
  </w:num>
  <w:num w:numId="19">
    <w:abstractNumId w:val="20"/>
  </w:num>
  <w:num w:numId="20">
    <w:abstractNumId w:val="14"/>
  </w:num>
  <w:num w:numId="21">
    <w:abstractNumId w:val="15"/>
  </w:num>
  <w:num w:numId="22">
    <w:abstractNumId w:val="13"/>
  </w:num>
  <w:num w:numId="23">
    <w:abstractNumId w:val="2"/>
  </w:num>
  <w:num w:numId="24">
    <w:abstractNumId w:val="4"/>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revisionView w:markup="0"/>
  <w:defaultTabStop w:val="720"/>
  <w:drawingGridHorizontalSpacing w:val="120"/>
  <w:displayHorizontalDrawingGridEvery w:val="2"/>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6"/>
    <w:rsid w:val="00002ACC"/>
    <w:rsid w:val="000031A8"/>
    <w:rsid w:val="00005141"/>
    <w:rsid w:val="00021A03"/>
    <w:rsid w:val="000324A3"/>
    <w:rsid w:val="00050250"/>
    <w:rsid w:val="0007370D"/>
    <w:rsid w:val="000762CA"/>
    <w:rsid w:val="00082FA5"/>
    <w:rsid w:val="000B4D88"/>
    <w:rsid w:val="000B6227"/>
    <w:rsid w:val="00121977"/>
    <w:rsid w:val="001245D6"/>
    <w:rsid w:val="00142012"/>
    <w:rsid w:val="0014310E"/>
    <w:rsid w:val="00146C58"/>
    <w:rsid w:val="00153D99"/>
    <w:rsid w:val="00175109"/>
    <w:rsid w:val="001A1085"/>
    <w:rsid w:val="001E1A2A"/>
    <w:rsid w:val="00212E31"/>
    <w:rsid w:val="002148CE"/>
    <w:rsid w:val="00217EAE"/>
    <w:rsid w:val="00226232"/>
    <w:rsid w:val="002263DF"/>
    <w:rsid w:val="0026474F"/>
    <w:rsid w:val="00265135"/>
    <w:rsid w:val="00270ED2"/>
    <w:rsid w:val="00272057"/>
    <w:rsid w:val="002830B9"/>
    <w:rsid w:val="00284466"/>
    <w:rsid w:val="00292D31"/>
    <w:rsid w:val="00294C75"/>
    <w:rsid w:val="002A538F"/>
    <w:rsid w:val="002D2F4F"/>
    <w:rsid w:val="002D37B3"/>
    <w:rsid w:val="002D5C3E"/>
    <w:rsid w:val="002E3D69"/>
    <w:rsid w:val="00304118"/>
    <w:rsid w:val="00337DAF"/>
    <w:rsid w:val="00392EC9"/>
    <w:rsid w:val="003A25A8"/>
    <w:rsid w:val="003A3B6A"/>
    <w:rsid w:val="003F3CA0"/>
    <w:rsid w:val="00401339"/>
    <w:rsid w:val="00422C21"/>
    <w:rsid w:val="00432E0C"/>
    <w:rsid w:val="00445021"/>
    <w:rsid w:val="004703FD"/>
    <w:rsid w:val="004A6EE8"/>
    <w:rsid w:val="004C0960"/>
    <w:rsid w:val="004C7CA7"/>
    <w:rsid w:val="004E0E23"/>
    <w:rsid w:val="0052595E"/>
    <w:rsid w:val="00530E43"/>
    <w:rsid w:val="005346C6"/>
    <w:rsid w:val="005658F5"/>
    <w:rsid w:val="00584036"/>
    <w:rsid w:val="00591DCB"/>
    <w:rsid w:val="00594127"/>
    <w:rsid w:val="005A3630"/>
    <w:rsid w:val="005A4D5D"/>
    <w:rsid w:val="005E11A2"/>
    <w:rsid w:val="005E4437"/>
    <w:rsid w:val="005E78EA"/>
    <w:rsid w:val="00647F5A"/>
    <w:rsid w:val="00666F93"/>
    <w:rsid w:val="006729E6"/>
    <w:rsid w:val="00677486"/>
    <w:rsid w:val="00697121"/>
    <w:rsid w:val="006A2C61"/>
    <w:rsid w:val="006A31F3"/>
    <w:rsid w:val="006D792C"/>
    <w:rsid w:val="00704021"/>
    <w:rsid w:val="00705B07"/>
    <w:rsid w:val="0071783B"/>
    <w:rsid w:val="00722B06"/>
    <w:rsid w:val="00724345"/>
    <w:rsid w:val="00750BB0"/>
    <w:rsid w:val="007574A0"/>
    <w:rsid w:val="007624A2"/>
    <w:rsid w:val="00772E1C"/>
    <w:rsid w:val="0077752D"/>
    <w:rsid w:val="007778E9"/>
    <w:rsid w:val="007A17C7"/>
    <w:rsid w:val="007A7C92"/>
    <w:rsid w:val="007B3C00"/>
    <w:rsid w:val="007B6DF9"/>
    <w:rsid w:val="007E3697"/>
    <w:rsid w:val="007E7AC7"/>
    <w:rsid w:val="007F2BDA"/>
    <w:rsid w:val="007F4F1D"/>
    <w:rsid w:val="00806FCF"/>
    <w:rsid w:val="00813A4A"/>
    <w:rsid w:val="00851701"/>
    <w:rsid w:val="008615CB"/>
    <w:rsid w:val="008666CE"/>
    <w:rsid w:val="00871618"/>
    <w:rsid w:val="00874177"/>
    <w:rsid w:val="008A3CE0"/>
    <w:rsid w:val="008C535B"/>
    <w:rsid w:val="008C7060"/>
    <w:rsid w:val="008D2446"/>
    <w:rsid w:val="008D5B94"/>
    <w:rsid w:val="008E14F1"/>
    <w:rsid w:val="008E61BC"/>
    <w:rsid w:val="008F01B4"/>
    <w:rsid w:val="00915D64"/>
    <w:rsid w:val="00935272"/>
    <w:rsid w:val="00935F70"/>
    <w:rsid w:val="00945CB9"/>
    <w:rsid w:val="00971C47"/>
    <w:rsid w:val="009A5620"/>
    <w:rsid w:val="009A61DF"/>
    <w:rsid w:val="009B1FD4"/>
    <w:rsid w:val="009B2BC9"/>
    <w:rsid w:val="009F17DF"/>
    <w:rsid w:val="00A12F60"/>
    <w:rsid w:val="00A173FD"/>
    <w:rsid w:val="00A21433"/>
    <w:rsid w:val="00A36F53"/>
    <w:rsid w:val="00A37B07"/>
    <w:rsid w:val="00A83DFA"/>
    <w:rsid w:val="00A90C7E"/>
    <w:rsid w:val="00AA0689"/>
    <w:rsid w:val="00AB56EA"/>
    <w:rsid w:val="00AC4CF7"/>
    <w:rsid w:val="00AE5613"/>
    <w:rsid w:val="00B06C79"/>
    <w:rsid w:val="00B07069"/>
    <w:rsid w:val="00B1051E"/>
    <w:rsid w:val="00B12DF5"/>
    <w:rsid w:val="00B16568"/>
    <w:rsid w:val="00B43744"/>
    <w:rsid w:val="00B51E6A"/>
    <w:rsid w:val="00B63B3E"/>
    <w:rsid w:val="00B64309"/>
    <w:rsid w:val="00B75EAE"/>
    <w:rsid w:val="00B86519"/>
    <w:rsid w:val="00BB7568"/>
    <w:rsid w:val="00BE70A8"/>
    <w:rsid w:val="00BF312F"/>
    <w:rsid w:val="00C0616F"/>
    <w:rsid w:val="00C23ADD"/>
    <w:rsid w:val="00C249BD"/>
    <w:rsid w:val="00C32483"/>
    <w:rsid w:val="00C441D9"/>
    <w:rsid w:val="00C57751"/>
    <w:rsid w:val="00C644E9"/>
    <w:rsid w:val="00C95A07"/>
    <w:rsid w:val="00CA1D92"/>
    <w:rsid w:val="00CC3CCC"/>
    <w:rsid w:val="00CC4C26"/>
    <w:rsid w:val="00CE3A55"/>
    <w:rsid w:val="00CF0AEA"/>
    <w:rsid w:val="00D32EE9"/>
    <w:rsid w:val="00D620B5"/>
    <w:rsid w:val="00D63989"/>
    <w:rsid w:val="00D7302E"/>
    <w:rsid w:val="00D86D31"/>
    <w:rsid w:val="00DC4311"/>
    <w:rsid w:val="00DF774B"/>
    <w:rsid w:val="00E15665"/>
    <w:rsid w:val="00E170AA"/>
    <w:rsid w:val="00E32E47"/>
    <w:rsid w:val="00E337EE"/>
    <w:rsid w:val="00E65B6C"/>
    <w:rsid w:val="00E667D0"/>
    <w:rsid w:val="00E77867"/>
    <w:rsid w:val="00E8347F"/>
    <w:rsid w:val="00E93B4A"/>
    <w:rsid w:val="00EB2E32"/>
    <w:rsid w:val="00EC3B7D"/>
    <w:rsid w:val="00ED1F71"/>
    <w:rsid w:val="00EE1C81"/>
    <w:rsid w:val="00EE5E9A"/>
    <w:rsid w:val="00EF0296"/>
    <w:rsid w:val="00F122B0"/>
    <w:rsid w:val="00F256E8"/>
    <w:rsid w:val="00F30670"/>
    <w:rsid w:val="00F36F2B"/>
    <w:rsid w:val="00F56DE9"/>
    <w:rsid w:val="00F66CE6"/>
    <w:rsid w:val="00F76598"/>
    <w:rsid w:val="00FA57EC"/>
    <w:rsid w:val="00FB017C"/>
    <w:rsid w:val="00FB7EFE"/>
    <w:rsid w:val="00FD6B22"/>
    <w:rsid w:val="00FE2987"/>
    <w:rsid w:val="00FE4541"/>
    <w:rsid w:val="00FE7A59"/>
    <w:rsid w:val="40AA1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97A1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C47"/>
    <w:rPr>
      <w:rFonts w:ascii="Arial" w:hAnsi="Arial"/>
      <w:sz w:val="20"/>
    </w:rPr>
  </w:style>
  <w:style w:type="paragraph" w:styleId="Heading1">
    <w:name w:val="heading 1"/>
    <w:basedOn w:val="Normal"/>
    <w:next w:val="Normal"/>
    <w:link w:val="Heading1Char"/>
    <w:qFormat/>
    <w:rsid w:val="00935272"/>
    <w:pPr>
      <w:keepNext/>
      <w:spacing w:before="240" w:after="60"/>
      <w:outlineLvl w:val="0"/>
    </w:pPr>
    <w:rPr>
      <w:rFonts w:eastAsia="Times New Roman" w:cs="Arial"/>
      <w:b/>
      <w:bCs/>
      <w:kern w:val="32"/>
      <w:sz w:val="32"/>
      <w:szCs w:val="32"/>
    </w:rPr>
  </w:style>
  <w:style w:type="paragraph" w:styleId="Heading2">
    <w:name w:val="heading 2"/>
    <w:basedOn w:val="Normal"/>
    <w:next w:val="Normal"/>
    <w:link w:val="Heading2Char"/>
    <w:uiPriority w:val="9"/>
    <w:unhideWhenUsed/>
    <w:qFormat/>
    <w:rsid w:val="00915D6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5D6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eastAsia="Times New Roman"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915D6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D64"/>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971C47"/>
    <w:pPr>
      <w:ind w:left="720"/>
      <w:contextualSpacing/>
    </w:pPr>
  </w:style>
  <w:style w:type="character" w:styleId="PageNumber">
    <w:name w:val="page number"/>
    <w:basedOn w:val="DefaultParagraphFont"/>
    <w:uiPriority w:val="99"/>
    <w:semiHidden/>
    <w:unhideWhenUsed/>
    <w:rsid w:val="000762CA"/>
  </w:style>
  <w:style w:type="character" w:styleId="CommentReference">
    <w:name w:val="annotation reference"/>
    <w:basedOn w:val="DefaultParagraphFont"/>
    <w:uiPriority w:val="99"/>
    <w:semiHidden/>
    <w:unhideWhenUsed/>
    <w:rsid w:val="00E667D0"/>
    <w:rPr>
      <w:sz w:val="18"/>
      <w:szCs w:val="18"/>
    </w:rPr>
  </w:style>
  <w:style w:type="paragraph" w:styleId="CommentText">
    <w:name w:val="annotation text"/>
    <w:basedOn w:val="Normal"/>
    <w:link w:val="CommentTextChar"/>
    <w:uiPriority w:val="99"/>
    <w:semiHidden/>
    <w:unhideWhenUsed/>
    <w:rsid w:val="00E667D0"/>
    <w:rPr>
      <w:sz w:val="24"/>
    </w:rPr>
  </w:style>
  <w:style w:type="character" w:customStyle="1" w:styleId="CommentTextChar">
    <w:name w:val="Comment Text Char"/>
    <w:basedOn w:val="DefaultParagraphFont"/>
    <w:link w:val="CommentText"/>
    <w:uiPriority w:val="99"/>
    <w:semiHidden/>
    <w:rsid w:val="00E667D0"/>
    <w:rPr>
      <w:rFonts w:ascii="Arial" w:hAnsi="Arial"/>
    </w:rPr>
  </w:style>
  <w:style w:type="paragraph" w:styleId="CommentSubject">
    <w:name w:val="annotation subject"/>
    <w:basedOn w:val="CommentText"/>
    <w:next w:val="CommentText"/>
    <w:link w:val="CommentSubjectChar"/>
    <w:uiPriority w:val="99"/>
    <w:semiHidden/>
    <w:unhideWhenUsed/>
    <w:rsid w:val="00E667D0"/>
    <w:rPr>
      <w:b/>
      <w:bCs/>
      <w:sz w:val="20"/>
      <w:szCs w:val="20"/>
    </w:rPr>
  </w:style>
  <w:style w:type="character" w:customStyle="1" w:styleId="CommentSubjectChar">
    <w:name w:val="Comment Subject Char"/>
    <w:basedOn w:val="CommentTextChar"/>
    <w:link w:val="CommentSubject"/>
    <w:uiPriority w:val="99"/>
    <w:semiHidden/>
    <w:rsid w:val="00E667D0"/>
    <w:rPr>
      <w:rFonts w:ascii="Arial" w:hAnsi="Arial"/>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C47"/>
    <w:rPr>
      <w:rFonts w:ascii="Arial" w:hAnsi="Arial"/>
      <w:sz w:val="20"/>
    </w:rPr>
  </w:style>
  <w:style w:type="paragraph" w:styleId="Heading1">
    <w:name w:val="heading 1"/>
    <w:basedOn w:val="Normal"/>
    <w:next w:val="Normal"/>
    <w:link w:val="Heading1Char"/>
    <w:qFormat/>
    <w:rsid w:val="00935272"/>
    <w:pPr>
      <w:keepNext/>
      <w:spacing w:before="240" w:after="60"/>
      <w:outlineLvl w:val="0"/>
    </w:pPr>
    <w:rPr>
      <w:rFonts w:eastAsia="Times New Roman" w:cs="Arial"/>
      <w:b/>
      <w:bCs/>
      <w:kern w:val="32"/>
      <w:sz w:val="32"/>
      <w:szCs w:val="32"/>
    </w:rPr>
  </w:style>
  <w:style w:type="paragraph" w:styleId="Heading2">
    <w:name w:val="heading 2"/>
    <w:basedOn w:val="Normal"/>
    <w:next w:val="Normal"/>
    <w:link w:val="Heading2Char"/>
    <w:uiPriority w:val="9"/>
    <w:unhideWhenUsed/>
    <w:qFormat/>
    <w:rsid w:val="00915D64"/>
    <w:pPr>
      <w:keepNext/>
      <w:keepLines/>
      <w:spacing w:before="8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15D64"/>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eastAsia="Times New Roman"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915D6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15D64"/>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971C47"/>
    <w:pPr>
      <w:ind w:left="720"/>
      <w:contextualSpacing/>
    </w:pPr>
  </w:style>
  <w:style w:type="character" w:styleId="PageNumber">
    <w:name w:val="page number"/>
    <w:basedOn w:val="DefaultParagraphFont"/>
    <w:uiPriority w:val="99"/>
    <w:semiHidden/>
    <w:unhideWhenUsed/>
    <w:rsid w:val="000762CA"/>
  </w:style>
  <w:style w:type="character" w:styleId="CommentReference">
    <w:name w:val="annotation reference"/>
    <w:basedOn w:val="DefaultParagraphFont"/>
    <w:uiPriority w:val="99"/>
    <w:semiHidden/>
    <w:unhideWhenUsed/>
    <w:rsid w:val="00E667D0"/>
    <w:rPr>
      <w:sz w:val="18"/>
      <w:szCs w:val="18"/>
    </w:rPr>
  </w:style>
  <w:style w:type="paragraph" w:styleId="CommentText">
    <w:name w:val="annotation text"/>
    <w:basedOn w:val="Normal"/>
    <w:link w:val="CommentTextChar"/>
    <w:uiPriority w:val="99"/>
    <w:semiHidden/>
    <w:unhideWhenUsed/>
    <w:rsid w:val="00E667D0"/>
    <w:rPr>
      <w:sz w:val="24"/>
    </w:rPr>
  </w:style>
  <w:style w:type="character" w:customStyle="1" w:styleId="CommentTextChar">
    <w:name w:val="Comment Text Char"/>
    <w:basedOn w:val="DefaultParagraphFont"/>
    <w:link w:val="CommentText"/>
    <w:uiPriority w:val="99"/>
    <w:semiHidden/>
    <w:rsid w:val="00E667D0"/>
    <w:rPr>
      <w:rFonts w:ascii="Arial" w:hAnsi="Arial"/>
    </w:rPr>
  </w:style>
  <w:style w:type="paragraph" w:styleId="CommentSubject">
    <w:name w:val="annotation subject"/>
    <w:basedOn w:val="CommentText"/>
    <w:next w:val="CommentText"/>
    <w:link w:val="CommentSubjectChar"/>
    <w:uiPriority w:val="99"/>
    <w:semiHidden/>
    <w:unhideWhenUsed/>
    <w:rsid w:val="00E667D0"/>
    <w:rPr>
      <w:b/>
      <w:bCs/>
      <w:sz w:val="20"/>
      <w:szCs w:val="20"/>
    </w:rPr>
  </w:style>
  <w:style w:type="character" w:customStyle="1" w:styleId="CommentSubjectChar">
    <w:name w:val="Comment Subject Char"/>
    <w:basedOn w:val="CommentTextChar"/>
    <w:link w:val="CommentSubject"/>
    <w:uiPriority w:val="99"/>
    <w:semiHidden/>
    <w:rsid w:val="00E667D0"/>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4"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 Id="rId2"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0743C56A6043EABD4D0602A8966DAC"/>
        <w:category>
          <w:name w:val="General"/>
          <w:gallery w:val="placeholder"/>
        </w:category>
        <w:types>
          <w:type w:val="bbPlcHdr"/>
        </w:types>
        <w:behaviors>
          <w:behavior w:val="content"/>
        </w:behaviors>
        <w:guid w:val="{77084FEA-1D1A-4689-B318-90FE584AA92C}"/>
      </w:docPartPr>
      <w:docPartBody>
        <w:p w:rsidR="00FF0DE0" w:rsidRDefault="00424602" w:rsidP="00424602">
          <w:pPr>
            <w:pStyle w:val="1A0743C56A6043EABD4D0602A8966DAC"/>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34F9A"/>
    <w:rsid w:val="000F07E7"/>
    <w:rsid w:val="00403F8F"/>
    <w:rsid w:val="00424602"/>
    <w:rsid w:val="00434F9A"/>
    <w:rsid w:val="005677C7"/>
    <w:rsid w:val="005A42F8"/>
    <w:rsid w:val="007D3936"/>
    <w:rsid w:val="00A12927"/>
    <w:rsid w:val="00B064D5"/>
    <w:rsid w:val="00DD1808"/>
    <w:rsid w:val="00E20C1B"/>
    <w:rsid w:val="00FF0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 w:type="paragraph" w:customStyle="1" w:styleId="7D7A7349706449EB918E26C5F9CF11AB">
    <w:name w:val="7D7A7349706449EB918E26C5F9CF11AB"/>
    <w:rsid w:val="00424602"/>
    <w:pPr>
      <w:spacing w:after="200" w:line="276" w:lineRule="auto"/>
    </w:pPr>
    <w:rPr>
      <w:sz w:val="22"/>
      <w:szCs w:val="22"/>
      <w:lang w:eastAsia="en-US"/>
    </w:rPr>
  </w:style>
  <w:style w:type="paragraph" w:customStyle="1" w:styleId="0690FE88619F471988D0A164BDCE9743">
    <w:name w:val="0690FE88619F471988D0A164BDCE9743"/>
    <w:rsid w:val="00424602"/>
    <w:pPr>
      <w:spacing w:after="200" w:line="276" w:lineRule="auto"/>
    </w:pPr>
    <w:rPr>
      <w:sz w:val="22"/>
      <w:szCs w:val="22"/>
      <w:lang w:eastAsia="en-US"/>
    </w:rPr>
  </w:style>
  <w:style w:type="paragraph" w:customStyle="1" w:styleId="1A0743C56A6043EABD4D0602A8966DAC">
    <w:name w:val="1A0743C56A6043EABD4D0602A8966DAC"/>
    <w:rsid w:val="00424602"/>
    <w:pPr>
      <w:spacing w:after="200" w:line="276" w:lineRule="auto"/>
    </w:pPr>
    <w:rPr>
      <w:sz w:val="22"/>
      <w:szCs w:val="22"/>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96D5E-8A3E-3646-9877-35931F41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190</Words>
  <Characters>1086</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Usability Test Screener – Non-Government Focus</vt:lpstr>
      <vt:lpstr>Usability Study – User Analysis Questionnaire</vt:lpstr>
      <vt:lpstr>    Introduction</vt:lpstr>
      <vt:lpstr>    General Questions </vt:lpstr>
      <vt:lpstr>    User Analysis Questions </vt:lpstr>
    </vt:vector>
  </TitlesOfParts>
  <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Screener – Non-Government Focus</dc:title>
  <dc:subject>test screener - non-government</dc:subject>
  <dc:creator>Deepak Sharma</dc:creator>
  <cp:keywords>usability</cp:keywords>
  <dc:description/>
  <cp:lastModifiedBy>Sharma, Deepak K., M.S.</cp:lastModifiedBy>
  <cp:revision>16</cp:revision>
  <cp:lastPrinted>2013-06-12T13:22:00Z</cp:lastPrinted>
  <dcterms:created xsi:type="dcterms:W3CDTF">2017-08-21T14:50:00Z</dcterms:created>
  <dcterms:modified xsi:type="dcterms:W3CDTF">2017-08-25T18:45:00Z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