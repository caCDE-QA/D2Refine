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282A9" w14:textId="3C16FD80" w:rsidR="003A3B6A" w:rsidRDefault="00284466" w:rsidP="007D5F33">
      <w:pPr>
        <w:pStyle w:val="Heading1"/>
        <w:rPr>
          <w:rFonts w:ascii="Times New Roman" w:hAnsi="Times New Roman" w:cs="Times New Roman"/>
        </w:rPr>
      </w:pPr>
      <w:bookmarkStart w:id="0" w:name="OLE_LINK11"/>
      <w:bookmarkStart w:id="1" w:name="OLE_LINK12"/>
      <w:bookmarkStart w:id="2" w:name="_GoBack"/>
      <w:bookmarkEnd w:id="2"/>
      <w:r>
        <w:rPr>
          <w:rFonts w:ascii="Times New Roman" w:hAnsi="Times New Roman" w:cs="Times New Roman"/>
        </w:rPr>
        <w:t xml:space="preserve">D2Refine </w:t>
      </w:r>
      <w:r w:rsidR="00217EAE" w:rsidRPr="001E1A2A">
        <w:rPr>
          <w:rFonts w:ascii="Times New Roman" w:hAnsi="Times New Roman" w:cs="Times New Roman"/>
        </w:rPr>
        <w:t xml:space="preserve">Usability </w:t>
      </w:r>
      <w:r w:rsidR="007A7C92" w:rsidRPr="001E1A2A">
        <w:rPr>
          <w:rFonts w:ascii="Times New Roman" w:hAnsi="Times New Roman" w:cs="Times New Roman"/>
        </w:rPr>
        <w:t>Study</w:t>
      </w:r>
      <w:r w:rsidR="00217EAE" w:rsidRPr="001E1A2A">
        <w:rPr>
          <w:rFonts w:ascii="Times New Roman" w:hAnsi="Times New Roman" w:cs="Times New Roman"/>
        </w:rPr>
        <w:t xml:space="preserve"> </w:t>
      </w:r>
      <w:r w:rsidR="007F2BDA" w:rsidRPr="001E1A2A">
        <w:rPr>
          <w:rFonts w:ascii="Times New Roman" w:hAnsi="Times New Roman" w:cs="Times New Roman"/>
        </w:rPr>
        <w:t xml:space="preserve">– </w:t>
      </w:r>
      <w:del w:id="3" w:author="Sharma, Deepak K., M.S." w:date="2017-08-18T16:18:00Z">
        <w:r w:rsidR="007F2BDA" w:rsidRPr="001E1A2A" w:rsidDel="002830B9">
          <w:rPr>
            <w:rFonts w:ascii="Times New Roman" w:hAnsi="Times New Roman" w:cs="Times New Roman"/>
          </w:rPr>
          <w:delText xml:space="preserve">User Analysis </w:delText>
        </w:r>
        <w:r w:rsidR="00C0616F" w:rsidRPr="001E1A2A" w:rsidDel="002830B9">
          <w:rPr>
            <w:rFonts w:ascii="Times New Roman" w:hAnsi="Times New Roman" w:cs="Times New Roman"/>
          </w:rPr>
          <w:delText>Questionnaire</w:delText>
        </w:r>
      </w:del>
      <w:ins w:id="4" w:author="Sharma, Deepak K., M.S." w:date="2017-08-18T16:18:00Z">
        <w:r w:rsidR="002830B9">
          <w:rPr>
            <w:rFonts w:ascii="Times New Roman" w:hAnsi="Times New Roman" w:cs="Times New Roman"/>
          </w:rPr>
          <w:t>Study</w:t>
        </w:r>
      </w:ins>
      <w:r w:rsidR="002830B9">
        <w:rPr>
          <w:rFonts w:ascii="Times New Roman" w:hAnsi="Times New Roman" w:cs="Times New Roman"/>
        </w:rPr>
        <w:t xml:space="preserve"> Task Session</w:t>
      </w:r>
      <w:bookmarkEnd w:id="0"/>
      <w:bookmarkEnd w:id="1"/>
    </w:p>
    <w:p w14:paraId="5AA43CF3" w14:textId="77777777" w:rsidR="00B06C79" w:rsidRDefault="00B06C79" w:rsidP="002830B9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4410"/>
      </w:tblGrid>
      <w:tr w:rsidR="00910B20" w14:paraId="29D68256" w14:textId="77777777" w:rsidTr="004723D0">
        <w:tc>
          <w:tcPr>
            <w:tcW w:w="3888" w:type="dxa"/>
          </w:tcPr>
          <w:p w14:paraId="1A315199" w14:textId="1E85F8B6" w:rsidR="00910B20" w:rsidRDefault="00910B20" w:rsidP="002830B9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Participant</w:t>
            </w:r>
          </w:p>
        </w:tc>
        <w:tc>
          <w:tcPr>
            <w:tcW w:w="4410" w:type="dxa"/>
          </w:tcPr>
          <w:p w14:paraId="711410D4" w14:textId="14A314AB" w:rsidR="00910B20" w:rsidRDefault="00910B20" w:rsidP="002830B9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Environment</w:t>
            </w:r>
          </w:p>
        </w:tc>
      </w:tr>
      <w:tr w:rsidR="00910B20" w14:paraId="18415C7D" w14:textId="77777777" w:rsidTr="004723D0">
        <w:tc>
          <w:tcPr>
            <w:tcW w:w="3888" w:type="dxa"/>
          </w:tcPr>
          <w:p w14:paraId="2552F7AF" w14:textId="77777777" w:rsidR="00910B20" w:rsidRDefault="00910B20" w:rsidP="002830B9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14:paraId="4F5CA096" w14:textId="499E4C6C" w:rsidR="00910B20" w:rsidRDefault="00F73529" w:rsidP="002830B9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D2Refine</w:t>
            </w:r>
          </w:p>
          <w:p w14:paraId="7AF4B143" w14:textId="77777777" w:rsidR="00910B20" w:rsidRDefault="00910B20" w:rsidP="002830B9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FD4063B" w14:textId="77777777" w:rsidR="008615CB" w:rsidRDefault="008615CB" w:rsidP="008615CB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</w:rPr>
      </w:pPr>
    </w:p>
    <w:p w14:paraId="467DFB8A" w14:textId="6A27A908" w:rsidR="00115315" w:rsidRDefault="00115315" w:rsidP="008615CB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sz w:val="28"/>
          <w:szCs w:val="28"/>
        </w:rPr>
      </w:pPr>
      <w:r w:rsidRPr="00115315">
        <w:rPr>
          <w:rFonts w:ascii="Times New Roman" w:hAnsi="Times New Roman" w:cs="Times New Roman"/>
          <w:b/>
          <w:sz w:val="28"/>
          <w:szCs w:val="28"/>
        </w:rPr>
        <w:t>TASKS:</w:t>
      </w:r>
    </w:p>
    <w:p w14:paraId="7AFC8789" w14:textId="77777777" w:rsidR="006C53A3" w:rsidRDefault="006C53A3" w:rsidP="008615CB">
      <w:pPr>
        <w:pStyle w:val="NormalWeb"/>
        <w:spacing w:before="0" w:beforeAutospacing="0" w:after="0" w:afterAutospacing="0"/>
        <w:rPr>
          <w:rFonts w:ascii="Times New Roman" w:hAnsi="Times New Roman" w:cs="Times New Roman"/>
          <w:b/>
          <w:sz w:val="28"/>
          <w:szCs w:val="28"/>
        </w:rPr>
      </w:pPr>
    </w:p>
    <w:p w14:paraId="5D70A458" w14:textId="027B3025" w:rsidR="006C53A3" w:rsidRDefault="00B56C00" w:rsidP="006C5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of the following task - p</w:t>
      </w:r>
      <w:r w:rsidR="006C53A3">
        <w:rPr>
          <w:rFonts w:ascii="Times New Roman" w:hAnsi="Times New Roman" w:cs="Times New Roman"/>
        </w:rPr>
        <w:t>lease first run th</w:t>
      </w:r>
      <w:r>
        <w:rPr>
          <w:rFonts w:ascii="Times New Roman" w:hAnsi="Times New Roman" w:cs="Times New Roman"/>
        </w:rPr>
        <w:t>e application by clicking on it, if not already running.</w:t>
      </w:r>
    </w:p>
    <w:p w14:paraId="74CE8C7C" w14:textId="77777777" w:rsidR="006C53A3" w:rsidRPr="006C53A3" w:rsidRDefault="006C53A3" w:rsidP="006C53A3">
      <w:pPr>
        <w:rPr>
          <w:rFonts w:ascii="Times New Roman" w:hAnsi="Times New Roman" w:cs="Times New Roman"/>
        </w:rPr>
      </w:pPr>
    </w:p>
    <w:p w14:paraId="1A726B7F" w14:textId="74896B41" w:rsidR="008C7060" w:rsidRDefault="00664CD4" w:rsidP="00115315">
      <w:pPr>
        <w:pStyle w:val="Heading2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and viewing data d</w:t>
      </w:r>
      <w:r w:rsidR="00B06C79" w:rsidRPr="007B1CDA">
        <w:rPr>
          <w:rFonts w:ascii="Times New Roman" w:hAnsi="Times New Roman" w:cs="Times New Roman"/>
        </w:rPr>
        <w:t>ictionary</w:t>
      </w:r>
    </w:p>
    <w:p w14:paraId="2C674F09" w14:textId="77777777" w:rsidR="00BE7513" w:rsidRPr="00BE7513" w:rsidRDefault="00BE7513" w:rsidP="00BE7513"/>
    <w:p w14:paraId="0A4CF340" w14:textId="409C850D" w:rsidR="007B1CDA" w:rsidRDefault="00D24BFB" w:rsidP="00EE2C34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appl</w:t>
      </w:r>
      <w:r w:rsidR="007451CB">
        <w:rPr>
          <w:rFonts w:ascii="Times New Roman" w:hAnsi="Times New Roman" w:cs="Times New Roman"/>
        </w:rPr>
        <w:t>ication, if not already running and access its user interface.</w:t>
      </w:r>
    </w:p>
    <w:p w14:paraId="585C2C89" w14:textId="13CF6CEB" w:rsidR="00D24BFB" w:rsidRDefault="00291DC3" w:rsidP="00EE2C34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="00B6715E">
        <w:rPr>
          <w:rFonts w:ascii="Times New Roman" w:hAnsi="Times New Roman" w:cs="Times New Roman"/>
        </w:rPr>
        <w:t>new Data Dictionary</w:t>
      </w:r>
      <w:r>
        <w:rPr>
          <w:rFonts w:ascii="Times New Roman" w:hAnsi="Times New Roman" w:cs="Times New Roman"/>
        </w:rPr>
        <w:t xml:space="preserve"> </w:t>
      </w:r>
      <w:r w:rsidR="0071157E">
        <w:rPr>
          <w:rFonts w:ascii="Times New Roman" w:hAnsi="Times New Roman" w:cs="Times New Roman"/>
        </w:rPr>
        <w:t xml:space="preserve">with </w:t>
      </w:r>
      <w:r w:rsidR="00B6715E">
        <w:rPr>
          <w:rFonts w:ascii="Times New Roman" w:hAnsi="Times New Roman" w:cs="Times New Roman"/>
        </w:rPr>
        <w:t xml:space="preserve">an </w:t>
      </w:r>
      <w:r w:rsidR="0071157E">
        <w:rPr>
          <w:rFonts w:ascii="Times New Roman" w:hAnsi="Times New Roman" w:cs="Times New Roman"/>
        </w:rPr>
        <w:t xml:space="preserve">empty </w:t>
      </w:r>
      <w:r w:rsidR="00B6715E">
        <w:rPr>
          <w:rFonts w:ascii="Times New Roman" w:hAnsi="Times New Roman" w:cs="Times New Roman"/>
        </w:rPr>
        <w:t xml:space="preserve">data dictionary </w:t>
      </w:r>
      <w:r w:rsidR="009E5C67">
        <w:rPr>
          <w:rFonts w:ascii="Times New Roman" w:hAnsi="Times New Roman" w:cs="Times New Roman"/>
        </w:rPr>
        <w:t>(</w:t>
      </w:r>
      <w:r w:rsidR="00B6715E">
        <w:rPr>
          <w:rFonts w:ascii="Times New Roman" w:hAnsi="Times New Roman" w:cs="Times New Roman"/>
        </w:rPr>
        <w:t xml:space="preserve">from a </w:t>
      </w:r>
      <w:r w:rsidR="0071157E">
        <w:rPr>
          <w:rFonts w:ascii="Times New Roman" w:hAnsi="Times New Roman" w:cs="Times New Roman"/>
        </w:rPr>
        <w:t>spreadsheet</w:t>
      </w:r>
      <w:r w:rsidR="009E5C67">
        <w:rPr>
          <w:rFonts w:ascii="Times New Roman" w:hAnsi="Times New Roman" w:cs="Times New Roman"/>
        </w:rPr>
        <w:t>)</w:t>
      </w:r>
      <w:r w:rsidR="0071157E">
        <w:rPr>
          <w:rFonts w:ascii="Times New Roman" w:hAnsi="Times New Roman" w:cs="Times New Roman"/>
        </w:rPr>
        <w:t xml:space="preserve"> available at  “</w:t>
      </w:r>
      <w:r w:rsidR="00265B52" w:rsidRPr="00265B52">
        <w:rPr>
          <w:rFonts w:ascii="Times New Roman" w:hAnsi="Times New Roman" w:cs="Times New Roman"/>
        </w:rPr>
        <w:t>C:\AAA\TaskRun</w:t>
      </w:r>
      <w:r w:rsidR="0071157E">
        <w:rPr>
          <w:rFonts w:ascii="Times New Roman" w:hAnsi="Times New Roman" w:cs="Times New Roman"/>
        </w:rPr>
        <w:t>\</w:t>
      </w:r>
      <w:r w:rsidR="00265B52">
        <w:rPr>
          <w:rFonts w:ascii="Times New Roman" w:hAnsi="Times New Roman" w:cs="Times New Roman"/>
        </w:rPr>
        <w:t>SampleStarterDD</w:t>
      </w:r>
      <w:r w:rsidR="0071157E">
        <w:rPr>
          <w:rFonts w:ascii="Times New Roman" w:hAnsi="Times New Roman" w:cs="Times New Roman"/>
        </w:rPr>
        <w:t>.xlsx”.</w:t>
      </w:r>
    </w:p>
    <w:p w14:paraId="57EDFFC8" w14:textId="4B9EB78B" w:rsidR="00DE0916" w:rsidRDefault="00E16764" w:rsidP="00EE2C34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Prepend the rows if needed,</w:t>
      </w:r>
      <w:r w:rsidR="00DE0916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be able to </w:t>
      </w:r>
      <w:r w:rsidR="00DE0916">
        <w:rPr>
          <w:rFonts w:ascii="Times New Roman" w:hAnsi="Times New Roman" w:cs="Times New Roman"/>
        </w:rPr>
        <w:t>define a total of 3 variables.</w:t>
      </w:r>
    </w:p>
    <w:p w14:paraId="1F5FE3FE" w14:textId="49C9A5E4" w:rsidR="0053253C" w:rsidRPr="00D44228" w:rsidRDefault="0000516E" w:rsidP="00D44228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total of</w:t>
      </w:r>
      <w:r w:rsidR="00DE0916">
        <w:rPr>
          <w:rFonts w:ascii="Times New Roman" w:hAnsi="Times New Roman" w:cs="Times New Roman"/>
        </w:rPr>
        <w:t xml:space="preserve"> 2</w:t>
      </w:r>
      <w:r w:rsidR="00E70816">
        <w:rPr>
          <w:rFonts w:ascii="Times New Roman" w:hAnsi="Times New Roman" w:cs="Times New Roman"/>
        </w:rPr>
        <w:t xml:space="preserve"> variables</w:t>
      </w:r>
      <w:r w:rsidR="00D44228">
        <w:rPr>
          <w:rFonts w:ascii="Times New Roman" w:hAnsi="Times New Roman" w:cs="Times New Roman"/>
        </w:rPr>
        <w:t xml:space="preserve"> (with details below)</w:t>
      </w:r>
      <w:r w:rsidR="00E70816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902"/>
        <w:gridCol w:w="1150"/>
        <w:gridCol w:w="922"/>
        <w:gridCol w:w="692"/>
        <w:gridCol w:w="823"/>
        <w:gridCol w:w="667"/>
        <w:gridCol w:w="667"/>
        <w:gridCol w:w="1585"/>
      </w:tblGrid>
      <w:tr w:rsidR="0003524C" w14:paraId="1B692EC7" w14:textId="77777777" w:rsidTr="0003524C">
        <w:tc>
          <w:tcPr>
            <w:tcW w:w="676" w:type="dxa"/>
          </w:tcPr>
          <w:p w14:paraId="224240BB" w14:textId="6AFD119E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902" w:type="dxa"/>
          </w:tcPr>
          <w:p w14:paraId="65441E20" w14:textId="483E8A08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150" w:type="dxa"/>
          </w:tcPr>
          <w:p w14:paraId="01448F5D" w14:textId="6B2E449D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922" w:type="dxa"/>
          </w:tcPr>
          <w:p w14:paraId="3E3C9F2E" w14:textId="24E06BA2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92" w:type="dxa"/>
          </w:tcPr>
          <w:p w14:paraId="36B36AA0" w14:textId="6AB5421C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823" w:type="dxa"/>
          </w:tcPr>
          <w:p w14:paraId="1C0E42EF" w14:textId="6406B349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value</w:t>
            </w:r>
          </w:p>
        </w:tc>
        <w:tc>
          <w:tcPr>
            <w:tcW w:w="667" w:type="dxa"/>
          </w:tcPr>
          <w:p w14:paraId="6A2A9740" w14:textId="05B1059C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 value</w:t>
            </w:r>
          </w:p>
        </w:tc>
        <w:tc>
          <w:tcPr>
            <w:tcW w:w="667" w:type="dxa"/>
          </w:tcPr>
          <w:p w14:paraId="7EF95693" w14:textId="7330D602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value</w:t>
            </w:r>
          </w:p>
        </w:tc>
        <w:tc>
          <w:tcPr>
            <w:tcW w:w="1585" w:type="dxa"/>
          </w:tcPr>
          <w:p w14:paraId="3E7B4DEC" w14:textId="0CBFE420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</w:t>
            </w:r>
          </w:p>
        </w:tc>
      </w:tr>
      <w:tr w:rsidR="0003524C" w14:paraId="6848290B" w14:textId="77777777" w:rsidTr="0003524C">
        <w:tc>
          <w:tcPr>
            <w:tcW w:w="676" w:type="dxa"/>
          </w:tcPr>
          <w:p w14:paraId="15D2899A" w14:textId="0999C207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A110</w:t>
            </w:r>
          </w:p>
        </w:tc>
        <w:tc>
          <w:tcPr>
            <w:tcW w:w="902" w:type="dxa"/>
          </w:tcPr>
          <w:p w14:paraId="2D344C2E" w14:textId="5C26A9C1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SUBJID</w:t>
            </w:r>
          </w:p>
        </w:tc>
        <w:tc>
          <w:tcPr>
            <w:tcW w:w="1150" w:type="dxa"/>
          </w:tcPr>
          <w:p w14:paraId="4A5B49EA" w14:textId="51E03D4C" w:rsidR="0003524C" w:rsidRDefault="0003524C" w:rsidP="007D51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7D5161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ubject </w:t>
            </w:r>
            <w:r w:rsidR="007D516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922" w:type="dxa"/>
          </w:tcPr>
          <w:p w14:paraId="2B2F819B" w14:textId="296F763D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92" w:type="dxa"/>
          </w:tcPr>
          <w:p w14:paraId="588BEADA" w14:textId="77777777" w:rsidR="0003524C" w:rsidRDefault="0003524C" w:rsidP="00E70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3" w:type="dxa"/>
          </w:tcPr>
          <w:p w14:paraId="0ABD9B58" w14:textId="77777777" w:rsidR="0003524C" w:rsidRDefault="0003524C" w:rsidP="00E70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26FD32E5" w14:textId="77777777" w:rsidR="0003524C" w:rsidRDefault="0003524C" w:rsidP="00E70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5A96504F" w14:textId="77777777" w:rsidR="0003524C" w:rsidRDefault="0003524C" w:rsidP="00E70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</w:tcPr>
          <w:p w14:paraId="5393CDBA" w14:textId="53F8F5F8" w:rsidR="0003524C" w:rsidRDefault="0003524C" w:rsidP="00E70816">
            <w:pPr>
              <w:rPr>
                <w:rFonts w:ascii="Times New Roman" w:hAnsi="Times New Roman" w:cs="Times New Roman"/>
              </w:rPr>
            </w:pPr>
          </w:p>
        </w:tc>
      </w:tr>
      <w:tr w:rsidR="0003524C" w14:paraId="40D02C9D" w14:textId="77777777" w:rsidTr="007D5161">
        <w:trPr>
          <w:trHeight w:val="638"/>
        </w:trPr>
        <w:tc>
          <w:tcPr>
            <w:tcW w:w="676" w:type="dxa"/>
          </w:tcPr>
          <w:p w14:paraId="0F553A32" w14:textId="3417CE10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A111</w:t>
            </w:r>
          </w:p>
        </w:tc>
        <w:tc>
          <w:tcPr>
            <w:tcW w:w="902" w:type="dxa"/>
          </w:tcPr>
          <w:p w14:paraId="335B67FC" w14:textId="104915BB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150" w:type="dxa"/>
          </w:tcPr>
          <w:p w14:paraId="54B0F1FB" w14:textId="229C5AE9" w:rsidR="0003524C" w:rsidRDefault="0003524C" w:rsidP="007D51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Gender </w:t>
            </w:r>
          </w:p>
        </w:tc>
        <w:tc>
          <w:tcPr>
            <w:tcW w:w="922" w:type="dxa"/>
          </w:tcPr>
          <w:p w14:paraId="2340164F" w14:textId="6D1241E2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String, Encoded</w:t>
            </w:r>
          </w:p>
        </w:tc>
        <w:tc>
          <w:tcPr>
            <w:tcW w:w="692" w:type="dxa"/>
          </w:tcPr>
          <w:p w14:paraId="6CA48C4B" w14:textId="77777777" w:rsidR="0003524C" w:rsidRDefault="0003524C" w:rsidP="00E70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3" w:type="dxa"/>
          </w:tcPr>
          <w:p w14:paraId="7FA710E7" w14:textId="77777777" w:rsidR="0003524C" w:rsidRDefault="0003524C" w:rsidP="00E70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47407144" w14:textId="77777777" w:rsidR="0003524C" w:rsidRDefault="0003524C" w:rsidP="00E70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0E462795" w14:textId="77777777" w:rsidR="0003524C" w:rsidRDefault="0003524C" w:rsidP="00E708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5" w:type="dxa"/>
          </w:tcPr>
          <w:p w14:paraId="0084A944" w14:textId="77777777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M=Male</w:t>
            </w:r>
          </w:p>
          <w:p w14:paraId="3469257E" w14:textId="52B53101" w:rsidR="0003524C" w:rsidRDefault="0003524C" w:rsidP="00E708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F=Female</w:t>
            </w:r>
          </w:p>
        </w:tc>
      </w:tr>
    </w:tbl>
    <w:p w14:paraId="4DE90C8D" w14:textId="77777777" w:rsidR="00752E42" w:rsidRDefault="00752E42" w:rsidP="007B1CDA">
      <w:pPr>
        <w:rPr>
          <w:rFonts w:ascii="Times New Roman" w:hAnsi="Times New Roman" w:cs="Times New Roman"/>
        </w:rPr>
      </w:pPr>
    </w:p>
    <w:p w14:paraId="1BAD2946" w14:textId="77777777" w:rsidR="00A63A13" w:rsidRDefault="00D44228" w:rsidP="00A63A13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(if needed) and Close the data dictionary.</w:t>
      </w:r>
    </w:p>
    <w:p w14:paraId="507A7613" w14:textId="38356892" w:rsidR="00D44228" w:rsidRPr="00C90762" w:rsidRDefault="00A63A13" w:rsidP="007B1CDA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A63A13">
        <w:rPr>
          <w:rFonts w:ascii="Times New Roman" w:hAnsi="Times New Roman" w:cs="Times New Roman"/>
        </w:rPr>
        <w:t xml:space="preserve">Please write (or tell the study conductor) answers to the following questions </w:t>
      </w:r>
    </w:p>
    <w:p w14:paraId="720270B7" w14:textId="27076C23" w:rsidR="00115315" w:rsidRDefault="000A2BB4" w:rsidP="0011531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Please record your </w:t>
      </w:r>
      <w:r w:rsidR="006B6FD2">
        <w:rPr>
          <w:rFonts w:ascii="Times New Roman" w:hAnsi="Times New Roman" w:cs="Times New Roman"/>
          <w:b/>
        </w:rPr>
        <w:t>feedback about this task in this particular environment</w:t>
      </w:r>
      <w:r w:rsidR="00115315">
        <w:rPr>
          <w:rFonts w:ascii="Times New Roman" w:hAnsi="Times New Roman" w:cs="Times New Roman"/>
          <w:b/>
        </w:rPr>
        <w:t>:</w:t>
      </w:r>
    </w:p>
    <w:p w14:paraId="1FB8C513" w14:textId="77777777" w:rsidR="00115315" w:rsidRPr="00115315" w:rsidRDefault="00115315" w:rsidP="00115315">
      <w:pPr>
        <w:rPr>
          <w:rFonts w:ascii="Times New Roman" w:hAnsi="Times New Roman" w:cs="Times New Roman"/>
          <w:b/>
        </w:rPr>
      </w:pPr>
    </w:p>
    <w:p w14:paraId="0093502C" w14:textId="6172CF17" w:rsidR="00752E42" w:rsidRDefault="00E11CCB" w:rsidP="00115315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completion t</w:t>
      </w:r>
      <w:r w:rsidR="00752E42" w:rsidRPr="00115315">
        <w:rPr>
          <w:rFonts w:ascii="Times New Roman" w:hAnsi="Times New Roman" w:cs="Times New Roman"/>
          <w:b/>
        </w:rPr>
        <w:t>ime</w:t>
      </w:r>
      <w:r w:rsidR="005D2539" w:rsidRPr="00115315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________ Minutes  _______</w:t>
      </w:r>
      <w:r w:rsidR="00752E42" w:rsidRPr="00115315">
        <w:rPr>
          <w:rFonts w:ascii="Times New Roman" w:hAnsi="Times New Roman" w:cs="Times New Roman"/>
          <w:b/>
        </w:rPr>
        <w:t xml:space="preserve"> Seconds</w:t>
      </w:r>
    </w:p>
    <w:p w14:paraId="41EA1419" w14:textId="77777777" w:rsidR="00115315" w:rsidRPr="00115315" w:rsidRDefault="00115315" w:rsidP="00115315">
      <w:pPr>
        <w:rPr>
          <w:rFonts w:ascii="Times New Roman" w:hAnsi="Times New Roman" w:cs="Times New Roman"/>
          <w:b/>
        </w:rPr>
      </w:pPr>
    </w:p>
    <w:p w14:paraId="749A1232" w14:textId="71DF1DA1" w:rsidR="003D423A" w:rsidRDefault="00557EC6" w:rsidP="00115315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system allows me to accomplish the task well</w:t>
      </w:r>
      <w:r w:rsidR="003D423A">
        <w:rPr>
          <w:rFonts w:ascii="Times New Roman" w:hAnsi="Times New Roman" w:cs="Times New Roman"/>
          <w:b/>
        </w:rPr>
        <w:t>?</w:t>
      </w:r>
    </w:p>
    <w:p w14:paraId="78B3B5CE" w14:textId="77777777" w:rsidR="001C618E" w:rsidRPr="001C618E" w:rsidRDefault="001C618E" w:rsidP="001C618E">
      <w:pPr>
        <w:rPr>
          <w:rFonts w:ascii="Times New Roman" w:hAnsi="Times New Roman" w:cs="Times New Roman"/>
          <w:b/>
        </w:rPr>
      </w:pPr>
    </w:p>
    <w:p w14:paraId="0BE4DCA1" w14:textId="2D0BC1D6" w:rsidR="001C618E" w:rsidRDefault="003E262B" w:rsidP="00491B19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</w:t>
      </w:r>
      <w:r w:rsidR="00491B19">
        <w:rPr>
          <w:rFonts w:ascii="Times New Roman" w:hAnsi="Times New Roman" w:cs="Times New Roman"/>
          <w:b/>
        </w:rPr>
        <w:t>Strongly disagree</w:t>
      </w:r>
    </w:p>
    <w:p w14:paraId="60FF3763" w14:textId="37180CC7" w:rsidR="00491B19" w:rsidRDefault="003E262B" w:rsidP="00491B19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</w:t>
      </w:r>
      <w:r w:rsidR="00491B19">
        <w:rPr>
          <w:rFonts w:ascii="Times New Roman" w:hAnsi="Times New Roman" w:cs="Times New Roman"/>
          <w:b/>
        </w:rPr>
        <w:t>Disagree</w:t>
      </w:r>
    </w:p>
    <w:p w14:paraId="7432C6B3" w14:textId="30AF068F" w:rsidR="00491B19" w:rsidRDefault="003E262B" w:rsidP="00491B19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</w:t>
      </w:r>
      <w:r w:rsidR="00491B19">
        <w:rPr>
          <w:rFonts w:ascii="Times New Roman" w:hAnsi="Times New Roman" w:cs="Times New Roman"/>
          <w:b/>
        </w:rPr>
        <w:t>Neither agree or disagree</w:t>
      </w:r>
    </w:p>
    <w:p w14:paraId="53FC0567" w14:textId="459B74BD" w:rsidR="00491B19" w:rsidRDefault="003E262B" w:rsidP="00491B19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</w:t>
      </w:r>
      <w:r w:rsidR="00491B19">
        <w:rPr>
          <w:rFonts w:ascii="Times New Roman" w:hAnsi="Times New Roman" w:cs="Times New Roman"/>
          <w:b/>
        </w:rPr>
        <w:t>Agree</w:t>
      </w:r>
    </w:p>
    <w:p w14:paraId="65C964DC" w14:textId="77DA59DD" w:rsidR="00491B19" w:rsidRPr="001C618E" w:rsidRDefault="003E262B" w:rsidP="00491B19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</w:t>
      </w:r>
      <w:r w:rsidR="00491B19">
        <w:rPr>
          <w:rFonts w:ascii="Times New Roman" w:hAnsi="Times New Roman" w:cs="Times New Roman"/>
          <w:b/>
        </w:rPr>
        <w:t>Strongly Agree</w:t>
      </w:r>
    </w:p>
    <w:p w14:paraId="366BD0EE" w14:textId="77777777" w:rsidR="003D423A" w:rsidRPr="003D423A" w:rsidRDefault="003D423A" w:rsidP="003D423A">
      <w:pPr>
        <w:rPr>
          <w:rFonts w:ascii="Times New Roman" w:hAnsi="Times New Roman" w:cs="Times New Roman"/>
          <w:b/>
        </w:rPr>
      </w:pPr>
    </w:p>
    <w:p w14:paraId="59A78720" w14:textId="03D82041" w:rsidR="00115315" w:rsidRDefault="00557EC6" w:rsidP="00115315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system enables me to</w:t>
      </w:r>
      <w:r w:rsidR="003D423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accomplish</w:t>
      </w:r>
      <w:r w:rsidR="00E25C3F">
        <w:rPr>
          <w:rFonts w:ascii="Times New Roman" w:hAnsi="Times New Roman" w:cs="Times New Roman"/>
          <w:b/>
        </w:rPr>
        <w:t xml:space="preserve"> the </w:t>
      </w:r>
      <w:r>
        <w:rPr>
          <w:rFonts w:ascii="Times New Roman" w:hAnsi="Times New Roman" w:cs="Times New Roman"/>
          <w:b/>
        </w:rPr>
        <w:t>task</w:t>
      </w:r>
      <w:r w:rsidR="00E25C3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well - </w:t>
      </w:r>
      <w:r w:rsidR="00E25C3F">
        <w:rPr>
          <w:rFonts w:ascii="Times New Roman" w:hAnsi="Times New Roman" w:cs="Times New Roman"/>
          <w:b/>
        </w:rPr>
        <w:t xml:space="preserve">according </w:t>
      </w:r>
      <w:r w:rsidR="003D423A">
        <w:rPr>
          <w:rFonts w:ascii="Times New Roman" w:hAnsi="Times New Roman" w:cs="Times New Roman"/>
          <w:b/>
        </w:rPr>
        <w:t xml:space="preserve">to </w:t>
      </w:r>
      <w:r>
        <w:rPr>
          <w:rFonts w:ascii="Times New Roman" w:hAnsi="Times New Roman" w:cs="Times New Roman"/>
          <w:b/>
        </w:rPr>
        <w:t>my</w:t>
      </w:r>
      <w:r w:rsidR="003D423A">
        <w:rPr>
          <w:rFonts w:ascii="Times New Roman" w:hAnsi="Times New Roman" w:cs="Times New Roman"/>
          <w:b/>
        </w:rPr>
        <w:t xml:space="preserve"> </w:t>
      </w:r>
      <w:r w:rsidR="00E25C3F">
        <w:rPr>
          <w:rFonts w:ascii="Times New Roman" w:hAnsi="Times New Roman" w:cs="Times New Roman"/>
          <w:b/>
        </w:rPr>
        <w:t>perceived understand</w:t>
      </w:r>
      <w:r>
        <w:rPr>
          <w:rFonts w:ascii="Times New Roman" w:hAnsi="Times New Roman" w:cs="Times New Roman"/>
          <w:b/>
        </w:rPr>
        <w:t>ing and expectation of the goal</w:t>
      </w:r>
      <w:r w:rsidR="003D423A">
        <w:rPr>
          <w:rFonts w:ascii="Times New Roman" w:hAnsi="Times New Roman" w:cs="Times New Roman"/>
          <w:b/>
        </w:rPr>
        <w:t>?</w:t>
      </w:r>
    </w:p>
    <w:p w14:paraId="44D49FFD" w14:textId="77777777" w:rsidR="00E25C3F" w:rsidRDefault="00E25C3F" w:rsidP="00E25C3F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33CF8F6C" w14:textId="77777777" w:rsidR="003E262B" w:rsidRDefault="003E262B" w:rsidP="003E262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_____Strongly disagree</w:t>
      </w:r>
    </w:p>
    <w:p w14:paraId="3CBDFA33" w14:textId="77777777" w:rsidR="003E262B" w:rsidRDefault="003E262B" w:rsidP="003E262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_____Disagree</w:t>
      </w:r>
    </w:p>
    <w:p w14:paraId="5F3459CE" w14:textId="77777777" w:rsidR="003E262B" w:rsidRDefault="003E262B" w:rsidP="003E262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_____Neither agree or disagree</w:t>
      </w:r>
    </w:p>
    <w:p w14:paraId="76662786" w14:textId="77777777" w:rsidR="003E262B" w:rsidRDefault="003E262B" w:rsidP="003E262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_____Agree</w:t>
      </w:r>
    </w:p>
    <w:p w14:paraId="3BC4F6F8" w14:textId="319058D3" w:rsidR="00191F06" w:rsidRDefault="003E262B" w:rsidP="007B1CD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_____Strongly Agree</w:t>
      </w:r>
    </w:p>
    <w:p w14:paraId="0F07D0F3" w14:textId="77777777" w:rsidR="0023039B" w:rsidRPr="00385291" w:rsidRDefault="0023039B" w:rsidP="002679D6">
      <w:pPr>
        <w:pStyle w:val="ListParagraph"/>
        <w:ind w:left="1980"/>
        <w:rPr>
          <w:rFonts w:ascii="Times New Roman" w:hAnsi="Times New Roman" w:cs="Times New Roman"/>
          <w:b/>
        </w:rPr>
      </w:pPr>
    </w:p>
    <w:p w14:paraId="58A4642F" w14:textId="48F45850" w:rsidR="004C7CA7" w:rsidRDefault="00874177" w:rsidP="00115315">
      <w:pPr>
        <w:pStyle w:val="Heading2"/>
        <w:numPr>
          <w:ilvl w:val="0"/>
          <w:numId w:val="26"/>
        </w:numPr>
        <w:rPr>
          <w:rFonts w:ascii="Times New Roman" w:hAnsi="Times New Roman" w:cs="Times New Roman"/>
        </w:rPr>
      </w:pPr>
      <w:r w:rsidRPr="007B1CDA">
        <w:rPr>
          <w:rFonts w:ascii="Times New Roman" w:hAnsi="Times New Roman" w:cs="Times New Roman"/>
        </w:rPr>
        <w:lastRenderedPageBreak/>
        <w:t>Updating</w:t>
      </w:r>
      <w:r w:rsidR="00766405">
        <w:rPr>
          <w:rFonts w:ascii="Times New Roman" w:hAnsi="Times New Roman" w:cs="Times New Roman"/>
        </w:rPr>
        <w:t xml:space="preserve"> </w:t>
      </w:r>
      <w:r w:rsidR="00664CD4">
        <w:rPr>
          <w:rFonts w:ascii="Times New Roman" w:hAnsi="Times New Roman" w:cs="Times New Roman"/>
        </w:rPr>
        <w:t>existing data d</w:t>
      </w:r>
      <w:r w:rsidR="004C7CA7" w:rsidRPr="007B1CDA">
        <w:rPr>
          <w:rFonts w:ascii="Times New Roman" w:hAnsi="Times New Roman" w:cs="Times New Roman"/>
        </w:rPr>
        <w:t>ictionary</w:t>
      </w:r>
    </w:p>
    <w:p w14:paraId="302C3FA8" w14:textId="77777777" w:rsidR="00191F06" w:rsidRPr="00191F06" w:rsidRDefault="00191F06" w:rsidP="00191F06"/>
    <w:p w14:paraId="05EB178C" w14:textId="77777777" w:rsidR="00191F06" w:rsidRDefault="00191F06" w:rsidP="00EF5AD2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application, if not already running and access its user interface.</w:t>
      </w:r>
    </w:p>
    <w:p w14:paraId="26F308E3" w14:textId="10B5249F" w:rsidR="00191F06" w:rsidRDefault="00A00EA2" w:rsidP="00EF5AD2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</w:t>
      </w:r>
      <w:r w:rsidR="00E26E2A">
        <w:rPr>
          <w:rFonts w:ascii="Times New Roman" w:hAnsi="Times New Roman" w:cs="Times New Roman"/>
        </w:rPr>
        <w:t>Data Dic</w:t>
      </w:r>
      <w:r w:rsidR="00B6715E">
        <w:rPr>
          <w:rFonts w:ascii="Times New Roman" w:hAnsi="Times New Roman" w:cs="Times New Roman"/>
        </w:rPr>
        <w:t>tionary</w:t>
      </w:r>
      <w:r w:rsidR="00191F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Created in previous task</w:t>
      </w:r>
      <w:r w:rsidR="00191F06">
        <w:rPr>
          <w:rFonts w:ascii="Times New Roman" w:hAnsi="Times New Roman" w:cs="Times New Roman"/>
        </w:rPr>
        <w:t>.</w:t>
      </w:r>
    </w:p>
    <w:p w14:paraId="0E29E42D" w14:textId="0AE6C41B" w:rsidR="00191F06" w:rsidRDefault="00191F06" w:rsidP="00EF5AD2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Variable name for “SEX’ to “GENDER” and change it’s type to only “Encoded”</w:t>
      </w:r>
      <w:r w:rsidR="00A00EA2">
        <w:rPr>
          <w:rFonts w:ascii="Times New Roman" w:hAnsi="Times New Roman" w:cs="Times New Roman"/>
        </w:rPr>
        <w:t>.</w:t>
      </w:r>
    </w:p>
    <w:p w14:paraId="4AA28221" w14:textId="0E0BDA97" w:rsidR="00A00EA2" w:rsidRDefault="00A00EA2" w:rsidP="00EF5AD2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 </w:t>
      </w:r>
      <w:r w:rsidR="00AA687E">
        <w:rPr>
          <w:rFonts w:ascii="Times New Roman" w:hAnsi="Times New Roman" w:cs="Times New Roman"/>
        </w:rPr>
        <w:t>3</w:t>
      </w:r>
      <w:r w:rsidR="00AA687E" w:rsidRPr="00AA687E">
        <w:rPr>
          <w:rFonts w:ascii="Times New Roman" w:hAnsi="Times New Roman" w:cs="Times New Roman"/>
          <w:vertAlign w:val="superscript"/>
        </w:rPr>
        <w:t>rd</w:t>
      </w:r>
      <w:r w:rsidR="00AA687E">
        <w:rPr>
          <w:rFonts w:ascii="Times New Roman" w:hAnsi="Times New Roman" w:cs="Times New Roman"/>
        </w:rPr>
        <w:t xml:space="preserve"> variable</w:t>
      </w:r>
      <w:r w:rsidR="00B01FBA">
        <w:rPr>
          <w:rFonts w:ascii="Times New Roman" w:hAnsi="Times New Roman" w:cs="Times New Roman"/>
        </w:rPr>
        <w:t xml:space="preserve"> “AGE” – see details in the table below:</w:t>
      </w:r>
    </w:p>
    <w:p w14:paraId="085A7ED5" w14:textId="77777777" w:rsidR="00BF2A61" w:rsidRPr="003C78E5" w:rsidRDefault="00BF2A61" w:rsidP="00BF2A61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902"/>
        <w:gridCol w:w="1150"/>
        <w:gridCol w:w="922"/>
        <w:gridCol w:w="692"/>
        <w:gridCol w:w="823"/>
        <w:gridCol w:w="667"/>
        <w:gridCol w:w="667"/>
        <w:gridCol w:w="1585"/>
      </w:tblGrid>
      <w:tr w:rsidR="00191F06" w14:paraId="14EA6749" w14:textId="77777777" w:rsidTr="00191F06">
        <w:tc>
          <w:tcPr>
            <w:tcW w:w="676" w:type="dxa"/>
          </w:tcPr>
          <w:p w14:paraId="680EE40D" w14:textId="77777777" w:rsidR="00191F06" w:rsidRDefault="00191F06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902" w:type="dxa"/>
          </w:tcPr>
          <w:p w14:paraId="1E4FB911" w14:textId="77777777" w:rsidR="00191F06" w:rsidRDefault="00191F06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150" w:type="dxa"/>
          </w:tcPr>
          <w:p w14:paraId="737B7BB1" w14:textId="77777777" w:rsidR="00191F06" w:rsidRDefault="00191F06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922" w:type="dxa"/>
          </w:tcPr>
          <w:p w14:paraId="6345302E" w14:textId="77777777" w:rsidR="00191F06" w:rsidRDefault="00191F06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92" w:type="dxa"/>
          </w:tcPr>
          <w:p w14:paraId="705650B7" w14:textId="77777777" w:rsidR="00191F06" w:rsidRDefault="00191F06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823" w:type="dxa"/>
          </w:tcPr>
          <w:p w14:paraId="3A636DEC" w14:textId="77777777" w:rsidR="00191F06" w:rsidRDefault="00191F06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value</w:t>
            </w:r>
          </w:p>
        </w:tc>
        <w:tc>
          <w:tcPr>
            <w:tcW w:w="667" w:type="dxa"/>
          </w:tcPr>
          <w:p w14:paraId="137CD0E0" w14:textId="77777777" w:rsidR="00191F06" w:rsidRDefault="00191F06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 value</w:t>
            </w:r>
          </w:p>
        </w:tc>
        <w:tc>
          <w:tcPr>
            <w:tcW w:w="667" w:type="dxa"/>
          </w:tcPr>
          <w:p w14:paraId="3665E88F" w14:textId="77777777" w:rsidR="00191F06" w:rsidRDefault="00191F06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value</w:t>
            </w:r>
          </w:p>
        </w:tc>
        <w:tc>
          <w:tcPr>
            <w:tcW w:w="1585" w:type="dxa"/>
          </w:tcPr>
          <w:p w14:paraId="7E977EDA" w14:textId="77777777" w:rsidR="00191F06" w:rsidRDefault="00191F06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</w:t>
            </w:r>
          </w:p>
        </w:tc>
      </w:tr>
      <w:tr w:rsidR="00191F06" w14:paraId="29AEC0EE" w14:textId="77777777" w:rsidTr="00191F06">
        <w:tc>
          <w:tcPr>
            <w:tcW w:w="676" w:type="dxa"/>
          </w:tcPr>
          <w:p w14:paraId="7F89192F" w14:textId="0A93D92C" w:rsidR="00191F06" w:rsidRDefault="003C78E5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A11</w:t>
            </w:r>
            <w:r w:rsidR="002303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2" w:type="dxa"/>
          </w:tcPr>
          <w:p w14:paraId="49980CB8" w14:textId="2CC926CE" w:rsidR="00191F06" w:rsidRDefault="0023039B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150" w:type="dxa"/>
          </w:tcPr>
          <w:p w14:paraId="692CD75E" w14:textId="7A196641" w:rsidR="00191F06" w:rsidRDefault="0023039B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 Age</w:t>
            </w:r>
            <w:r w:rsidR="00191F0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22" w:type="dxa"/>
          </w:tcPr>
          <w:p w14:paraId="784F19E5" w14:textId="0715ACC8" w:rsidR="00191F06" w:rsidRDefault="0023039B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692" w:type="dxa"/>
          </w:tcPr>
          <w:p w14:paraId="0DA163D9" w14:textId="3FB700CF" w:rsidR="00191F06" w:rsidRDefault="0023039B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Years</w:t>
            </w:r>
          </w:p>
        </w:tc>
        <w:tc>
          <w:tcPr>
            <w:tcW w:w="823" w:type="dxa"/>
          </w:tcPr>
          <w:p w14:paraId="038046D7" w14:textId="6AA6DFA3" w:rsidR="00191F06" w:rsidRDefault="00191F06" w:rsidP="00191F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6B2A52C3" w14:textId="1EDE5346" w:rsidR="00191F06" w:rsidRDefault="0023039B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667" w:type="dxa"/>
          </w:tcPr>
          <w:p w14:paraId="51B5E692" w14:textId="522D5CDA" w:rsidR="00191F06" w:rsidRDefault="0023039B" w:rsidP="00191F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585" w:type="dxa"/>
          </w:tcPr>
          <w:p w14:paraId="4A5B3FE3" w14:textId="314FE86B" w:rsidR="00191F06" w:rsidRDefault="00191F06" w:rsidP="00191F06">
            <w:pPr>
              <w:rPr>
                <w:rFonts w:ascii="Times New Roman" w:hAnsi="Times New Roman" w:cs="Times New Roman"/>
              </w:rPr>
            </w:pPr>
          </w:p>
        </w:tc>
      </w:tr>
    </w:tbl>
    <w:p w14:paraId="56F67B39" w14:textId="77777777" w:rsidR="00874177" w:rsidRDefault="00874177" w:rsidP="004C7CA7"/>
    <w:p w14:paraId="2D76DA9E" w14:textId="2A62AC60" w:rsidR="000439BA" w:rsidRDefault="008A32D6" w:rsidP="00EF5AD2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this</w:t>
      </w:r>
      <w:r w:rsidR="00170BA3">
        <w:rPr>
          <w:rFonts w:ascii="Times New Roman" w:hAnsi="Times New Roman" w:cs="Times New Roman"/>
        </w:rPr>
        <w:t xml:space="preserve"> </w:t>
      </w:r>
      <w:r w:rsidR="00530F2B">
        <w:rPr>
          <w:rFonts w:ascii="Times New Roman" w:hAnsi="Times New Roman" w:cs="Times New Roman"/>
        </w:rPr>
        <w:t xml:space="preserve">data </w:t>
      </w:r>
      <w:r w:rsidR="00170BA3">
        <w:rPr>
          <w:rFonts w:ascii="Times New Roman" w:hAnsi="Times New Roman" w:cs="Times New Roman"/>
        </w:rPr>
        <w:t>dictionary again and verify if it opens again and has the updated content.</w:t>
      </w:r>
    </w:p>
    <w:p w14:paraId="79A5C26F" w14:textId="77777777" w:rsidR="00A90E78" w:rsidRDefault="005B3107" w:rsidP="00A90E78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(if needed) and Close the data dictionary.</w:t>
      </w:r>
    </w:p>
    <w:p w14:paraId="3EC6E376" w14:textId="7BD7E8BC" w:rsidR="00A90E78" w:rsidRPr="00A90E78" w:rsidRDefault="00A90E78" w:rsidP="00A90E78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</w:rPr>
      </w:pPr>
      <w:r w:rsidRPr="00A90E78">
        <w:rPr>
          <w:rFonts w:ascii="Times New Roman" w:hAnsi="Times New Roman" w:cs="Times New Roman"/>
        </w:rPr>
        <w:t xml:space="preserve">Please write (or tell the study conductor) answers to the following questions </w:t>
      </w:r>
    </w:p>
    <w:p w14:paraId="7098B579" w14:textId="77777777" w:rsidR="000439BA" w:rsidRDefault="000439BA" w:rsidP="004C7CA7"/>
    <w:p w14:paraId="79565698" w14:textId="77777777" w:rsidR="003462B9" w:rsidRDefault="003462B9" w:rsidP="003462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Please record your feedback about this task in this particular environment:</w:t>
      </w:r>
    </w:p>
    <w:p w14:paraId="00450D25" w14:textId="77777777" w:rsidR="003462B9" w:rsidRPr="00115315" w:rsidRDefault="003462B9" w:rsidP="003462B9">
      <w:pPr>
        <w:rPr>
          <w:rFonts w:ascii="Times New Roman" w:hAnsi="Times New Roman" w:cs="Times New Roman"/>
          <w:b/>
        </w:rPr>
      </w:pPr>
    </w:p>
    <w:p w14:paraId="7415E4BC" w14:textId="77777777" w:rsidR="003462B9" w:rsidRDefault="003462B9" w:rsidP="001A3CA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completion t</w:t>
      </w:r>
      <w:r w:rsidRPr="00115315">
        <w:rPr>
          <w:rFonts w:ascii="Times New Roman" w:hAnsi="Times New Roman" w:cs="Times New Roman"/>
          <w:b/>
        </w:rPr>
        <w:t xml:space="preserve">ime: </w:t>
      </w:r>
      <w:r>
        <w:rPr>
          <w:rFonts w:ascii="Times New Roman" w:hAnsi="Times New Roman" w:cs="Times New Roman"/>
          <w:b/>
        </w:rPr>
        <w:t>________ Minutes  _______</w:t>
      </w:r>
      <w:r w:rsidRPr="00115315">
        <w:rPr>
          <w:rFonts w:ascii="Times New Roman" w:hAnsi="Times New Roman" w:cs="Times New Roman"/>
          <w:b/>
        </w:rPr>
        <w:t xml:space="preserve"> Seconds</w:t>
      </w:r>
    </w:p>
    <w:p w14:paraId="06F4E528" w14:textId="77777777" w:rsidR="003462B9" w:rsidRPr="00115315" w:rsidRDefault="003462B9" w:rsidP="003462B9">
      <w:pPr>
        <w:rPr>
          <w:rFonts w:ascii="Times New Roman" w:hAnsi="Times New Roman" w:cs="Times New Roman"/>
          <w:b/>
        </w:rPr>
      </w:pPr>
    </w:p>
    <w:p w14:paraId="5496C9C2" w14:textId="77777777" w:rsidR="00467024" w:rsidRDefault="00467024" w:rsidP="001A3CA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system allows me to accomplish the task well?</w:t>
      </w:r>
    </w:p>
    <w:p w14:paraId="37C6E9D3" w14:textId="77777777" w:rsidR="00467024" w:rsidRPr="001C618E" w:rsidRDefault="00467024" w:rsidP="00467024">
      <w:pPr>
        <w:rPr>
          <w:rFonts w:ascii="Times New Roman" w:hAnsi="Times New Roman" w:cs="Times New Roman"/>
          <w:b/>
        </w:rPr>
      </w:pPr>
    </w:p>
    <w:p w14:paraId="65050F07" w14:textId="77777777" w:rsidR="00467024" w:rsidRDefault="00467024" w:rsidP="004670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_____Strongly disagree</w:t>
      </w:r>
    </w:p>
    <w:p w14:paraId="0E1E7569" w14:textId="77777777" w:rsidR="00467024" w:rsidRDefault="00467024" w:rsidP="004670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_____Disagree</w:t>
      </w:r>
    </w:p>
    <w:p w14:paraId="418AE5E8" w14:textId="77777777" w:rsidR="00467024" w:rsidRDefault="00467024" w:rsidP="004670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_____Neither agree or disagree</w:t>
      </w:r>
    </w:p>
    <w:p w14:paraId="08A2C7EE" w14:textId="77777777" w:rsidR="00467024" w:rsidRDefault="00467024" w:rsidP="004670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_____Agree</w:t>
      </w:r>
    </w:p>
    <w:p w14:paraId="67DCB659" w14:textId="77777777" w:rsidR="00467024" w:rsidRPr="001C618E" w:rsidRDefault="00467024" w:rsidP="004670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_____Strongly Agree</w:t>
      </w:r>
    </w:p>
    <w:p w14:paraId="194C59B6" w14:textId="77777777" w:rsidR="00467024" w:rsidRPr="003D423A" w:rsidRDefault="00467024" w:rsidP="00467024">
      <w:pPr>
        <w:rPr>
          <w:rFonts w:ascii="Times New Roman" w:hAnsi="Times New Roman" w:cs="Times New Roman"/>
          <w:b/>
        </w:rPr>
      </w:pPr>
    </w:p>
    <w:p w14:paraId="211A6BBE" w14:textId="5FB0EC95" w:rsidR="00467024" w:rsidRDefault="00467024" w:rsidP="001A3CA4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system enables me to accomplish the task well - according to my perceived understanding and expectation of the goal?</w:t>
      </w:r>
    </w:p>
    <w:p w14:paraId="0DA41C96" w14:textId="77777777" w:rsidR="00467024" w:rsidRDefault="00467024" w:rsidP="00467024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6BE961AF" w14:textId="77777777" w:rsidR="00467024" w:rsidRDefault="00467024" w:rsidP="0046702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_____Strongly disagree</w:t>
      </w:r>
    </w:p>
    <w:p w14:paraId="73556371" w14:textId="77777777" w:rsidR="00467024" w:rsidRDefault="00467024" w:rsidP="0046702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_____Disagree</w:t>
      </w:r>
    </w:p>
    <w:p w14:paraId="2DD4E368" w14:textId="77777777" w:rsidR="00467024" w:rsidRDefault="00467024" w:rsidP="0046702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_____Neither agree or disagree</w:t>
      </w:r>
    </w:p>
    <w:p w14:paraId="5B24E246" w14:textId="77777777" w:rsidR="00467024" w:rsidRDefault="00467024" w:rsidP="0046702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_____Agree</w:t>
      </w:r>
    </w:p>
    <w:p w14:paraId="31097AF0" w14:textId="77777777" w:rsidR="00467024" w:rsidRPr="001C618E" w:rsidRDefault="00467024" w:rsidP="0046702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_____Strongly Agree</w:t>
      </w:r>
    </w:p>
    <w:p w14:paraId="6284704A" w14:textId="77777777" w:rsidR="00115315" w:rsidRDefault="00115315" w:rsidP="004C7CA7"/>
    <w:p w14:paraId="48E20D54" w14:textId="77777777" w:rsidR="00874177" w:rsidRDefault="00874177" w:rsidP="004C7CA7"/>
    <w:p w14:paraId="1FB47494" w14:textId="77777777" w:rsidR="001A3CA4" w:rsidRDefault="001A3CA4" w:rsidP="004C7CA7"/>
    <w:p w14:paraId="68E91ECA" w14:textId="77777777" w:rsidR="001A3CA4" w:rsidRDefault="001A3CA4" w:rsidP="004C7CA7"/>
    <w:p w14:paraId="524F2118" w14:textId="77777777" w:rsidR="001A3CA4" w:rsidRDefault="001A3CA4" w:rsidP="004C7CA7"/>
    <w:p w14:paraId="40B57D45" w14:textId="77777777" w:rsidR="001A3CA4" w:rsidRDefault="001A3CA4" w:rsidP="004C7CA7"/>
    <w:p w14:paraId="0D939AF5" w14:textId="77777777" w:rsidR="001A3CA4" w:rsidRDefault="001A3CA4" w:rsidP="004C7CA7"/>
    <w:p w14:paraId="72AC6924" w14:textId="77777777" w:rsidR="001A3CA4" w:rsidRDefault="001A3CA4" w:rsidP="004C7CA7"/>
    <w:p w14:paraId="5B4A767F" w14:textId="77777777" w:rsidR="001A3CA4" w:rsidRDefault="001A3CA4" w:rsidP="004C7CA7"/>
    <w:p w14:paraId="52B0E00B" w14:textId="77777777" w:rsidR="001A3CA4" w:rsidRDefault="001A3CA4" w:rsidP="004C7CA7"/>
    <w:p w14:paraId="668FF423" w14:textId="77777777" w:rsidR="001A3CA4" w:rsidRDefault="001A3CA4" w:rsidP="004C7CA7"/>
    <w:p w14:paraId="3B95E35E" w14:textId="77777777" w:rsidR="001A3CA4" w:rsidRDefault="001A3CA4" w:rsidP="004C7CA7"/>
    <w:p w14:paraId="00406245" w14:textId="77777777" w:rsidR="001A3CA4" w:rsidRDefault="001A3CA4" w:rsidP="004C7CA7"/>
    <w:p w14:paraId="4106B1BB" w14:textId="77777777" w:rsidR="001A3CA4" w:rsidRDefault="001A3CA4" w:rsidP="004C7CA7"/>
    <w:p w14:paraId="38DD2369" w14:textId="77777777" w:rsidR="001A3CA4" w:rsidRDefault="001A3CA4" w:rsidP="004C7CA7"/>
    <w:p w14:paraId="16A43828" w14:textId="77777777" w:rsidR="001A3CA4" w:rsidRDefault="001A3CA4" w:rsidP="004C7CA7"/>
    <w:p w14:paraId="350B152C" w14:textId="77777777" w:rsidR="001A3CA4" w:rsidRDefault="001A3CA4" w:rsidP="004C7CA7"/>
    <w:p w14:paraId="5AB048B6" w14:textId="77777777" w:rsidR="00191F06" w:rsidRDefault="00191F06" w:rsidP="00191F06">
      <w:pPr>
        <w:pStyle w:val="Heading2"/>
        <w:numPr>
          <w:ilvl w:val="0"/>
          <w:numId w:val="26"/>
        </w:numPr>
        <w:rPr>
          <w:rFonts w:ascii="Times New Roman" w:hAnsi="Times New Roman" w:cs="Times New Roman"/>
        </w:rPr>
      </w:pPr>
      <w:r w:rsidRPr="007B1CDA">
        <w:rPr>
          <w:rFonts w:ascii="Times New Roman" w:hAnsi="Times New Roman" w:cs="Times New Roman"/>
        </w:rPr>
        <w:t>Searching &amp; Binding Controlled Terminology Terms</w:t>
      </w:r>
    </w:p>
    <w:p w14:paraId="19A2DC70" w14:textId="77777777" w:rsidR="00ED15EF" w:rsidRPr="00ED15EF" w:rsidRDefault="00ED15EF" w:rsidP="00ED15EF"/>
    <w:p w14:paraId="28EA8A09" w14:textId="236E02BB" w:rsidR="000714D3" w:rsidRPr="00223BDC" w:rsidRDefault="001A3CA4" w:rsidP="00223BDC">
      <w:pPr>
        <w:pStyle w:val="ListParagraph"/>
        <w:numPr>
          <w:ilvl w:val="1"/>
          <w:numId w:val="4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</w:t>
      </w:r>
      <w:r w:rsidR="005B3107">
        <w:rPr>
          <w:rFonts w:ascii="Times New Roman" w:hAnsi="Times New Roman" w:cs="Times New Roman"/>
        </w:rPr>
        <w:t>data dictionary</w:t>
      </w:r>
      <w:r>
        <w:rPr>
          <w:rFonts w:ascii="Times New Roman" w:hAnsi="Times New Roman" w:cs="Times New Roman"/>
        </w:rPr>
        <w:t xml:space="preserve"> </w:t>
      </w:r>
      <w:r w:rsidR="00ED15EF">
        <w:rPr>
          <w:rFonts w:ascii="Times New Roman" w:hAnsi="Times New Roman" w:cs="Times New Roman"/>
        </w:rPr>
        <w:t>updated</w:t>
      </w:r>
      <w:r>
        <w:rPr>
          <w:rFonts w:ascii="Times New Roman" w:hAnsi="Times New Roman" w:cs="Times New Roman"/>
        </w:rPr>
        <w:t xml:space="preserve"> in previous task.</w:t>
      </w:r>
    </w:p>
    <w:p w14:paraId="025EEC1B" w14:textId="0846481D" w:rsidR="00191F06" w:rsidRDefault="00223BDC" w:rsidP="00191F06">
      <w:pPr>
        <w:pStyle w:val="ListParagraph"/>
        <w:numPr>
          <w:ilvl w:val="1"/>
          <w:numId w:val="4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and Link all the cell values of ‘</w:t>
      </w:r>
      <w:r w:rsidR="003B4873">
        <w:rPr>
          <w:rFonts w:ascii="Times New Roman" w:hAnsi="Times New Roman" w:cs="Times New Roman"/>
          <w:b/>
        </w:rPr>
        <w:t>N</w:t>
      </w:r>
      <w:r w:rsidR="000714D3" w:rsidRPr="00223BDC">
        <w:rPr>
          <w:rFonts w:ascii="Times New Roman" w:hAnsi="Times New Roman" w:cs="Times New Roman"/>
          <w:b/>
        </w:rPr>
        <w:t>ame</w:t>
      </w:r>
      <w:r w:rsidR="000714D3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column only</w:t>
      </w:r>
      <w:r w:rsidR="000714D3">
        <w:rPr>
          <w:rFonts w:ascii="Times New Roman" w:hAnsi="Times New Roman" w:cs="Times New Roman"/>
        </w:rPr>
        <w:t>.  This might involve searching for values that do not find matches.</w:t>
      </w:r>
    </w:p>
    <w:p w14:paraId="6753330B" w14:textId="785C42A0" w:rsidR="00223BDC" w:rsidRDefault="00223BDC" w:rsidP="00191F06">
      <w:pPr>
        <w:pStyle w:val="ListParagraph"/>
        <w:numPr>
          <w:ilvl w:val="1"/>
          <w:numId w:val="4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that all </w:t>
      </w:r>
      <w:r w:rsidR="00F664DC">
        <w:rPr>
          <w:rFonts w:ascii="Times New Roman" w:hAnsi="Times New Roman" w:cs="Times New Roman"/>
        </w:rPr>
        <w:t xml:space="preserve">four values in </w:t>
      </w:r>
      <w:r>
        <w:rPr>
          <w:rFonts w:ascii="Times New Roman" w:hAnsi="Times New Roman" w:cs="Times New Roman"/>
        </w:rPr>
        <w:t>of  ‘</w:t>
      </w:r>
      <w:r w:rsidR="003B4873">
        <w:rPr>
          <w:rFonts w:ascii="Times New Roman" w:hAnsi="Times New Roman" w:cs="Times New Roman"/>
          <w:b/>
        </w:rPr>
        <w:t>Name’</w:t>
      </w:r>
      <w:r>
        <w:rPr>
          <w:rFonts w:ascii="Times New Roman" w:hAnsi="Times New Roman" w:cs="Times New Roman"/>
        </w:rPr>
        <w:t xml:space="preserve"> column have been linked.</w:t>
      </w:r>
    </w:p>
    <w:p w14:paraId="2634F561" w14:textId="77777777" w:rsidR="00094466" w:rsidRDefault="00094466" w:rsidP="00094466">
      <w:pPr>
        <w:pStyle w:val="ListParagraph"/>
        <w:numPr>
          <w:ilvl w:val="1"/>
          <w:numId w:val="4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(if needed) and Close the data dictionary.</w:t>
      </w:r>
    </w:p>
    <w:p w14:paraId="266093CB" w14:textId="69455E4B" w:rsidR="00600750" w:rsidRDefault="00600750" w:rsidP="00094466">
      <w:pPr>
        <w:pStyle w:val="ListParagraph"/>
        <w:numPr>
          <w:ilvl w:val="1"/>
          <w:numId w:val="4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write (or tell the study </w:t>
      </w:r>
      <w:r w:rsidR="005533F2">
        <w:rPr>
          <w:rFonts w:ascii="Times New Roman" w:hAnsi="Times New Roman" w:cs="Times New Roman"/>
        </w:rPr>
        <w:t xml:space="preserve">conductor) answers </w:t>
      </w:r>
      <w:r>
        <w:rPr>
          <w:rFonts w:ascii="Times New Roman" w:hAnsi="Times New Roman" w:cs="Times New Roman"/>
        </w:rPr>
        <w:t xml:space="preserve">to the </w:t>
      </w:r>
      <w:r w:rsidR="005533F2">
        <w:rPr>
          <w:rFonts w:ascii="Times New Roman" w:hAnsi="Times New Roman" w:cs="Times New Roman"/>
        </w:rPr>
        <w:t xml:space="preserve">following </w:t>
      </w:r>
      <w:r>
        <w:rPr>
          <w:rFonts w:ascii="Times New Roman" w:hAnsi="Times New Roman" w:cs="Times New Roman"/>
        </w:rPr>
        <w:t xml:space="preserve">questions </w:t>
      </w:r>
    </w:p>
    <w:p w14:paraId="0E947FC9" w14:textId="77777777" w:rsidR="00191F06" w:rsidRDefault="00191F06" w:rsidP="00191F06">
      <w:pPr>
        <w:rPr>
          <w:rFonts w:ascii="Times New Roman" w:hAnsi="Times New Roman" w:cs="Times New Roman"/>
        </w:rPr>
      </w:pPr>
    </w:p>
    <w:p w14:paraId="71F6E96E" w14:textId="77777777" w:rsidR="00191F06" w:rsidRDefault="00191F06" w:rsidP="00191F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Please record your feedback about this task in this particular environment:</w:t>
      </w:r>
    </w:p>
    <w:p w14:paraId="286626A3" w14:textId="77777777" w:rsidR="00191F06" w:rsidRPr="00115315" w:rsidRDefault="00191F06" w:rsidP="00191F06">
      <w:pPr>
        <w:rPr>
          <w:rFonts w:ascii="Times New Roman" w:hAnsi="Times New Roman" w:cs="Times New Roman"/>
          <w:b/>
        </w:rPr>
      </w:pPr>
    </w:p>
    <w:p w14:paraId="71E4F07C" w14:textId="77777777" w:rsidR="00191F06" w:rsidRDefault="00191F06" w:rsidP="00191F06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completion t</w:t>
      </w:r>
      <w:r w:rsidRPr="00115315">
        <w:rPr>
          <w:rFonts w:ascii="Times New Roman" w:hAnsi="Times New Roman" w:cs="Times New Roman"/>
          <w:b/>
        </w:rPr>
        <w:t xml:space="preserve">ime: </w:t>
      </w:r>
      <w:r>
        <w:rPr>
          <w:rFonts w:ascii="Times New Roman" w:hAnsi="Times New Roman" w:cs="Times New Roman"/>
          <w:b/>
        </w:rPr>
        <w:t>________ Minutes  _______</w:t>
      </w:r>
      <w:r w:rsidRPr="00115315">
        <w:rPr>
          <w:rFonts w:ascii="Times New Roman" w:hAnsi="Times New Roman" w:cs="Times New Roman"/>
          <w:b/>
        </w:rPr>
        <w:t xml:space="preserve"> Seconds</w:t>
      </w:r>
    </w:p>
    <w:p w14:paraId="76EACADE" w14:textId="77777777" w:rsidR="00191F06" w:rsidRPr="00115315" w:rsidRDefault="00191F06" w:rsidP="00191F06">
      <w:pPr>
        <w:rPr>
          <w:rFonts w:ascii="Times New Roman" w:hAnsi="Times New Roman" w:cs="Times New Roman"/>
          <w:b/>
        </w:rPr>
      </w:pPr>
    </w:p>
    <w:p w14:paraId="28759060" w14:textId="77777777" w:rsidR="00191F06" w:rsidRDefault="00191F06" w:rsidP="00191F06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system allows me to accomplish the task well?</w:t>
      </w:r>
    </w:p>
    <w:p w14:paraId="413071BD" w14:textId="77777777" w:rsidR="00191F06" w:rsidRPr="001C618E" w:rsidRDefault="00191F06" w:rsidP="00191F06">
      <w:pPr>
        <w:rPr>
          <w:rFonts w:ascii="Times New Roman" w:hAnsi="Times New Roman" w:cs="Times New Roman"/>
          <w:b/>
        </w:rPr>
      </w:pPr>
    </w:p>
    <w:p w14:paraId="7A8848B5" w14:textId="77777777" w:rsidR="00191F06" w:rsidRDefault="00191F06" w:rsidP="00191F0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_____Strongly disagree</w:t>
      </w:r>
    </w:p>
    <w:p w14:paraId="595A3AEB" w14:textId="77777777" w:rsidR="00191F06" w:rsidRDefault="00191F06" w:rsidP="00191F0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_____Disagree</w:t>
      </w:r>
    </w:p>
    <w:p w14:paraId="75932A40" w14:textId="77777777" w:rsidR="00191F06" w:rsidRDefault="00191F06" w:rsidP="00191F0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_____Neither agree or disagree</w:t>
      </w:r>
    </w:p>
    <w:p w14:paraId="29C8D422" w14:textId="77777777" w:rsidR="00191F06" w:rsidRDefault="00191F06" w:rsidP="00191F0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_____Agree</w:t>
      </w:r>
    </w:p>
    <w:p w14:paraId="187EF1FF" w14:textId="77777777" w:rsidR="00191F06" w:rsidRPr="001C618E" w:rsidRDefault="00191F06" w:rsidP="00191F0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_____Strongly Agree</w:t>
      </w:r>
    </w:p>
    <w:p w14:paraId="59168EB7" w14:textId="77777777" w:rsidR="00191F06" w:rsidRPr="003D423A" w:rsidRDefault="00191F06" w:rsidP="00191F06">
      <w:pPr>
        <w:rPr>
          <w:rFonts w:ascii="Times New Roman" w:hAnsi="Times New Roman" w:cs="Times New Roman"/>
          <w:b/>
        </w:rPr>
      </w:pPr>
    </w:p>
    <w:p w14:paraId="516DDC78" w14:textId="77777777" w:rsidR="00191F06" w:rsidRDefault="00191F06" w:rsidP="00191F06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system enables me to accomplish the task well - according to my perceived understanding and expectation of the goal?</w:t>
      </w:r>
    </w:p>
    <w:p w14:paraId="7EAFC733" w14:textId="77777777" w:rsidR="00191F06" w:rsidRDefault="00191F06" w:rsidP="00191F06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3879E70A" w14:textId="77777777" w:rsidR="00191F06" w:rsidRDefault="00191F06" w:rsidP="00191F0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_____Strongly disagree</w:t>
      </w:r>
    </w:p>
    <w:p w14:paraId="37A139AF" w14:textId="77777777" w:rsidR="00191F06" w:rsidRDefault="00191F06" w:rsidP="00191F0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_____Disagree</w:t>
      </w:r>
    </w:p>
    <w:p w14:paraId="3F2EBA41" w14:textId="77777777" w:rsidR="00191F06" w:rsidRDefault="00191F06" w:rsidP="00191F0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_____Neither agree or disagree</w:t>
      </w:r>
    </w:p>
    <w:p w14:paraId="7EAC149E" w14:textId="77777777" w:rsidR="00191F06" w:rsidRDefault="00191F06" w:rsidP="00191F0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_____Agree</w:t>
      </w:r>
    </w:p>
    <w:p w14:paraId="2A9FFCC4" w14:textId="77777777" w:rsidR="00191F06" w:rsidRPr="001C618E" w:rsidRDefault="00191F06" w:rsidP="00191F0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_____Strongly Agree</w:t>
      </w:r>
    </w:p>
    <w:p w14:paraId="0E43556C" w14:textId="77777777" w:rsidR="00191F06" w:rsidRDefault="00191F06" w:rsidP="004C7CA7"/>
    <w:p w14:paraId="4830D518" w14:textId="77777777" w:rsidR="00191F06" w:rsidRDefault="00191F06" w:rsidP="004C7CA7"/>
    <w:p w14:paraId="146BD0CA" w14:textId="77777777" w:rsidR="00191F06" w:rsidRDefault="00191F06" w:rsidP="004C7CA7"/>
    <w:p w14:paraId="07358B69" w14:textId="77777777" w:rsidR="00191F06" w:rsidRDefault="00191F06" w:rsidP="004C7CA7"/>
    <w:p w14:paraId="2C31ED33" w14:textId="77777777" w:rsidR="00191F06" w:rsidRDefault="00191F06" w:rsidP="004C7CA7"/>
    <w:p w14:paraId="12657DE5" w14:textId="77777777" w:rsidR="00191F06" w:rsidRDefault="00191F06" w:rsidP="004C7CA7"/>
    <w:p w14:paraId="5A9B6ECA" w14:textId="77777777" w:rsidR="00191F06" w:rsidRDefault="00191F06" w:rsidP="004C7CA7"/>
    <w:p w14:paraId="17F628DB" w14:textId="77777777" w:rsidR="00191F06" w:rsidRDefault="00191F06" w:rsidP="004C7CA7"/>
    <w:p w14:paraId="598A1B7F" w14:textId="77777777" w:rsidR="00191F06" w:rsidRDefault="00191F06" w:rsidP="004C7CA7"/>
    <w:p w14:paraId="224DAAFC" w14:textId="77777777" w:rsidR="00191F06" w:rsidRDefault="00191F06" w:rsidP="004C7CA7"/>
    <w:p w14:paraId="18A542D7" w14:textId="77777777" w:rsidR="00191F06" w:rsidRDefault="00191F06" w:rsidP="004C7CA7"/>
    <w:p w14:paraId="1701FBEA" w14:textId="77777777" w:rsidR="00191F06" w:rsidRDefault="00191F06" w:rsidP="004C7CA7"/>
    <w:p w14:paraId="4229F043" w14:textId="77777777" w:rsidR="00191F06" w:rsidRDefault="00191F06" w:rsidP="004C7CA7"/>
    <w:p w14:paraId="5DF31347" w14:textId="77777777" w:rsidR="00191F06" w:rsidRDefault="00191F06" w:rsidP="004C7CA7"/>
    <w:p w14:paraId="51377BEF" w14:textId="77777777" w:rsidR="00191F06" w:rsidRDefault="00191F06" w:rsidP="004C7CA7"/>
    <w:p w14:paraId="589A644D" w14:textId="77777777" w:rsidR="00191F06" w:rsidRDefault="00191F06" w:rsidP="004C7CA7"/>
    <w:p w14:paraId="3606CE11" w14:textId="77777777" w:rsidR="00191F06" w:rsidRDefault="00191F06" w:rsidP="004C7CA7"/>
    <w:p w14:paraId="5D5FC659" w14:textId="77777777" w:rsidR="00AE2739" w:rsidRDefault="00AE2739" w:rsidP="004C7CA7"/>
    <w:p w14:paraId="3E492969" w14:textId="77777777" w:rsidR="00AE2739" w:rsidRDefault="00AE2739" w:rsidP="004C7CA7"/>
    <w:p w14:paraId="17C67C43" w14:textId="77777777" w:rsidR="00AE2739" w:rsidRDefault="00AE2739" w:rsidP="004C7CA7"/>
    <w:p w14:paraId="3499C505" w14:textId="77777777" w:rsidR="00AE2739" w:rsidRDefault="00AE2739" w:rsidP="004C7CA7"/>
    <w:p w14:paraId="0A2830E1" w14:textId="77777777" w:rsidR="00AE2739" w:rsidRDefault="00AE2739" w:rsidP="004C7CA7"/>
    <w:p w14:paraId="3E1C31D3" w14:textId="77777777" w:rsidR="00191F06" w:rsidRPr="004C7CA7" w:rsidRDefault="00191F06" w:rsidP="004C7CA7"/>
    <w:p w14:paraId="5413CA30" w14:textId="6F31FB3A" w:rsidR="00BE7A5D" w:rsidRPr="00BE7A5D" w:rsidRDefault="00BE7A5D" w:rsidP="00BE7A5D">
      <w:pPr>
        <w:pStyle w:val="Heading2"/>
        <w:numPr>
          <w:ilvl w:val="0"/>
          <w:numId w:val="26"/>
        </w:numPr>
        <w:rPr>
          <w:rFonts w:ascii="Times New Roman" w:hAnsi="Times New Roman" w:cs="Times New Roman"/>
        </w:rPr>
      </w:pPr>
      <w:r w:rsidRPr="00BE7A5D">
        <w:rPr>
          <w:rFonts w:ascii="Times New Roman" w:hAnsi="Times New Roman" w:cs="Times New Roman"/>
        </w:rPr>
        <w:t>Survey Questions</w:t>
      </w:r>
      <w:r w:rsidR="00CC7F38">
        <w:rPr>
          <w:rFonts w:ascii="Times New Roman" w:hAnsi="Times New Roman" w:cs="Times New Roman"/>
        </w:rPr>
        <w:t xml:space="preserve">  </w:t>
      </w:r>
      <w:r w:rsidR="00CC7F38" w:rsidRPr="00CC7F38">
        <w:rPr>
          <w:rFonts w:ascii="Times New Roman" w:hAnsi="Times New Roman" w:cs="Times New Roman"/>
          <w:b w:val="0"/>
        </w:rPr>
        <w:t>(Please check all that apply)</w:t>
      </w:r>
      <w:r w:rsidR="00CC7F38">
        <w:rPr>
          <w:rFonts w:ascii="Times New Roman" w:hAnsi="Times New Roman" w:cs="Times New Roman"/>
          <w:b w:val="0"/>
        </w:rPr>
        <w:t>:</w:t>
      </w:r>
    </w:p>
    <w:p w14:paraId="2252B306" w14:textId="77777777" w:rsidR="00BE7A5D" w:rsidRPr="00BE7A5D" w:rsidRDefault="00BE7A5D" w:rsidP="00BE7A5D">
      <w:pPr>
        <w:rPr>
          <w:rFonts w:ascii="Times New Roman" w:hAnsi="Times New Roman" w:cs="Times New Roman"/>
        </w:rPr>
      </w:pPr>
    </w:p>
    <w:p w14:paraId="79758E3D" w14:textId="4E5279C5" w:rsidR="00CC7F38" w:rsidRDefault="00B7290B" w:rsidP="00AE2739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="00CC7F38">
        <w:rPr>
          <w:rFonts w:ascii="Times New Roman" w:hAnsi="Times New Roman" w:cs="Times New Roman"/>
        </w:rPr>
        <w:t>It was simple to use this system.</w:t>
      </w:r>
    </w:p>
    <w:p w14:paraId="51F9F20D" w14:textId="1C324E1A" w:rsidR="00CC7F38" w:rsidRDefault="00B7290B" w:rsidP="00AE2739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="00CC7F38">
        <w:rPr>
          <w:rFonts w:ascii="Times New Roman" w:hAnsi="Times New Roman" w:cs="Times New Roman"/>
        </w:rPr>
        <w:t>I can complete my work quickly and efficiently with this system.</w:t>
      </w:r>
    </w:p>
    <w:p w14:paraId="17B30175" w14:textId="38BD4FC4" w:rsidR="00CC7F38" w:rsidRDefault="00B7290B" w:rsidP="00AE2739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="00CC7F38">
        <w:rPr>
          <w:rFonts w:ascii="Times New Roman" w:hAnsi="Times New Roman" w:cs="Times New Roman"/>
        </w:rPr>
        <w:t>It was easy to learn to use this system.</w:t>
      </w:r>
    </w:p>
    <w:p w14:paraId="75FED26B" w14:textId="6809415B" w:rsidR="00CC7F38" w:rsidRDefault="00B7290B" w:rsidP="00AE2739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="00CC7F38">
        <w:rPr>
          <w:rFonts w:ascii="Times New Roman" w:hAnsi="Times New Roman" w:cs="Times New Roman"/>
        </w:rPr>
        <w:t>The information provided with this system is clear.</w:t>
      </w:r>
    </w:p>
    <w:p w14:paraId="4287C901" w14:textId="37A53F78" w:rsidR="008D0144" w:rsidRDefault="00B7290B" w:rsidP="00AE2739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="008D0144">
        <w:rPr>
          <w:rFonts w:ascii="Times New Roman" w:hAnsi="Times New Roman" w:cs="Times New Roman"/>
        </w:rPr>
        <w:t>The organization of the information on the system screens is clear.</w:t>
      </w:r>
    </w:p>
    <w:p w14:paraId="6E370401" w14:textId="7B9C2172" w:rsidR="008D0144" w:rsidRDefault="00B7290B" w:rsidP="00AE2739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="008D0144">
        <w:rPr>
          <w:rFonts w:ascii="Times New Roman" w:hAnsi="Times New Roman" w:cs="Times New Roman"/>
        </w:rPr>
        <w:t>Whenever I make mistake using the system, I recover easily and quickly.</w:t>
      </w:r>
    </w:p>
    <w:p w14:paraId="3BBFF0D6" w14:textId="5779458C" w:rsidR="008D0144" w:rsidRDefault="00B7290B" w:rsidP="00AE2739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="008D0144">
        <w:rPr>
          <w:rFonts w:ascii="Times New Roman" w:hAnsi="Times New Roman" w:cs="Times New Roman"/>
        </w:rPr>
        <w:t>It is easy to find information I needed.</w:t>
      </w:r>
    </w:p>
    <w:p w14:paraId="00FC34BE" w14:textId="28825003" w:rsidR="008D0144" w:rsidRDefault="00B7290B" w:rsidP="00AE2739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="008D0144">
        <w:rPr>
          <w:rFonts w:ascii="Times New Roman" w:hAnsi="Times New Roman" w:cs="Times New Roman"/>
        </w:rPr>
        <w:t>I feel comfortable using this system.</w:t>
      </w:r>
    </w:p>
    <w:p w14:paraId="66A75049" w14:textId="244FAE53" w:rsidR="008D0144" w:rsidRDefault="00B7290B" w:rsidP="00AE2739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</w:t>
      </w:r>
      <w:r w:rsidR="008D0144">
        <w:rPr>
          <w:rFonts w:ascii="Times New Roman" w:hAnsi="Times New Roman" w:cs="Times New Roman"/>
        </w:rPr>
        <w:t>Overall, I am satisfied with this system.</w:t>
      </w:r>
    </w:p>
    <w:p w14:paraId="7147B2E8" w14:textId="77777777" w:rsidR="008D0144" w:rsidRPr="00BE7A5D" w:rsidRDefault="008D0144" w:rsidP="008D0144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E8401B9" w14:textId="70E4BFA2" w:rsidR="007574A0" w:rsidRPr="00BE7A5D" w:rsidRDefault="007574A0" w:rsidP="00217EAE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sectPr w:rsidR="007574A0" w:rsidRPr="00BE7A5D" w:rsidSect="00EC3B7D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79AAE" w14:textId="77777777" w:rsidR="00600750" w:rsidRDefault="00600750" w:rsidP="00722B06">
      <w:r>
        <w:separator/>
      </w:r>
    </w:p>
  </w:endnote>
  <w:endnote w:type="continuationSeparator" w:id="0">
    <w:p w14:paraId="16EF91DE" w14:textId="77777777" w:rsidR="00600750" w:rsidRDefault="00600750" w:rsidP="0072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DD0F8F" w14:textId="77777777" w:rsidR="00600750" w:rsidRDefault="00600750" w:rsidP="002830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B618C5" w14:textId="77777777" w:rsidR="00600750" w:rsidRDefault="008F6D8F" w:rsidP="000762CA">
    <w:pPr>
      <w:pStyle w:val="Footer"/>
      <w:ind w:right="360"/>
    </w:pPr>
    <w:sdt>
      <w:sdtPr>
        <w:id w:val="1842269243"/>
        <w:temporary/>
        <w:showingPlcHdr/>
      </w:sdtPr>
      <w:sdtEndPr/>
      <w:sdtContent>
        <w:r w:rsidR="00600750">
          <w:t>[Type text]</w:t>
        </w:r>
      </w:sdtContent>
    </w:sdt>
    <w:r w:rsidR="00600750">
      <w:ptab w:relativeTo="margin" w:alignment="center" w:leader="none"/>
    </w:r>
    <w:sdt>
      <w:sdtPr>
        <w:id w:val="1363631534"/>
        <w:temporary/>
        <w:showingPlcHdr/>
      </w:sdtPr>
      <w:sdtEndPr/>
      <w:sdtContent>
        <w:r w:rsidR="00600750">
          <w:t>[Type text]</w:t>
        </w:r>
      </w:sdtContent>
    </w:sdt>
    <w:r w:rsidR="00600750">
      <w:ptab w:relativeTo="margin" w:alignment="right" w:leader="none"/>
    </w:r>
    <w:sdt>
      <w:sdtPr>
        <w:id w:val="580263492"/>
        <w:temporary/>
        <w:showingPlcHdr/>
      </w:sdtPr>
      <w:sdtEndPr/>
      <w:sdtContent>
        <w:r w:rsidR="00600750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B1706" w14:textId="77777777" w:rsidR="00600750" w:rsidRDefault="00600750" w:rsidP="000762CA">
    <w:pPr>
      <w:pStyle w:val="Footer"/>
      <w:framePr w:wrap="around" w:vAnchor="text" w:hAnchor="page" w:x="11521" w:y="-237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6D8F">
      <w:rPr>
        <w:rStyle w:val="PageNumber"/>
        <w:noProof/>
      </w:rPr>
      <w:t>1</w:t>
    </w:r>
    <w:r>
      <w:rPr>
        <w:rStyle w:val="PageNumber"/>
      </w:rPr>
      <w:fldChar w:fldCharType="end"/>
    </w:r>
  </w:p>
  <w:p w14:paraId="60B438FC" w14:textId="07A468E9" w:rsidR="00600750" w:rsidRDefault="00600750" w:rsidP="000762CA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596B11" wp14:editId="3ECF1F63">
              <wp:simplePos x="0" y="0"/>
              <wp:positionH relativeFrom="column">
                <wp:posOffset>-990600</wp:posOffset>
              </wp:positionH>
              <wp:positionV relativeFrom="paragraph">
                <wp:posOffset>-265430</wp:posOffset>
              </wp:positionV>
              <wp:extent cx="3810000" cy="2286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EAD5C" w14:textId="17415802" w:rsidR="00600750" w:rsidRPr="000762CA" w:rsidRDefault="00600750">
                          <w:pPr>
                            <w:rPr>
                              <w:rFonts w:cs="Arial"/>
                              <w:i/>
                            </w:rPr>
                          </w:pPr>
                          <w:r w:rsidRPr="000762CA">
                            <w:rPr>
                              <w:rFonts w:cs="Arial"/>
                              <w:i/>
                            </w:rPr>
                            <w:t xml:space="preserve">D2Refine Usability Study – </w:t>
                          </w:r>
                          <w:r>
                            <w:rPr>
                              <w:rFonts w:cs="Arial"/>
                              <w:i/>
                            </w:rPr>
                            <w:t>Task Details (2017)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77.95pt;margin-top:-20.85pt;width:300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" filled="f" stroked="f">
              <v:textbox>
                <w:txbxContent>
                  <w:p w14:paraId="6B3EAD5C" w14:textId="17415802" w:rsidR="00600750" w:rsidRPr="000762CA" w:rsidRDefault="00600750">
                    <w:pPr>
                      <w:rPr>
                        <w:rFonts w:cs="Arial"/>
                        <w:i/>
                      </w:rPr>
                    </w:pPr>
                    <w:r w:rsidRPr="000762CA">
                      <w:rPr>
                        <w:rFonts w:cs="Arial"/>
                        <w:i/>
                      </w:rPr>
                      <w:t xml:space="preserve">D2Refine Usability Study – </w:t>
                    </w:r>
                    <w:r>
                      <w:rPr>
                        <w:rFonts w:cs="Arial"/>
                        <w:i/>
                      </w:rPr>
                      <w:t>Task Details (2017)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10638"/>
      <w:gridCol w:w="630"/>
      <w:gridCol w:w="990"/>
    </w:tblGrid>
    <w:tr w:rsidR="00600750" w14:paraId="2CBA5BDD" w14:textId="77777777" w:rsidTr="007A7C92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3451509D" w14:textId="77777777" w:rsidR="00600750" w:rsidRPr="00DD3452" w:rsidRDefault="00600750" w:rsidP="007A7C92">
          <w:r>
            <w:rPr>
              <w:rFonts w:ascii="Helvetica" w:hAnsi="Helvetica"/>
              <w:color w:val="262626" w:themeColor="text1" w:themeTint="D9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11C3738A" w14:textId="77777777" w:rsidR="00600750" w:rsidRPr="00DD3452" w:rsidRDefault="00600750" w:rsidP="007A7C92">
          <w:r>
            <w:rPr>
              <w:noProof/>
            </w:rPr>
            <w:drawing>
              <wp:inline distT="0" distB="0" distL="0" distR="0" wp14:anchorId="6E6B9DE8" wp14:editId="07777777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2B7AB538" w14:textId="77777777" w:rsidR="00600750" w:rsidRPr="00DD3452" w:rsidRDefault="00600750" w:rsidP="007A7C92">
          <w:r>
            <w:rPr>
              <w:noProof/>
            </w:rPr>
            <w:drawing>
              <wp:inline distT="0" distB="0" distL="0" distR="0" wp14:anchorId="0C96F093" wp14:editId="07777777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C71F26" w14:textId="77777777" w:rsidR="00600750" w:rsidRDefault="00600750" w:rsidP="00F36F2B">
    <w:pPr>
      <w:pStyle w:val="Footer"/>
    </w:pPr>
  </w:p>
  <w:p w14:paraId="1348C518" w14:textId="77777777" w:rsidR="00600750" w:rsidRDefault="006007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7365AD" w14:textId="77777777" w:rsidR="00600750" w:rsidRDefault="00600750" w:rsidP="00722B06">
      <w:r>
        <w:separator/>
      </w:r>
    </w:p>
  </w:footnote>
  <w:footnote w:type="continuationSeparator" w:id="0">
    <w:p w14:paraId="2668C376" w14:textId="77777777" w:rsidR="00600750" w:rsidRDefault="00600750" w:rsidP="00722B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58"/>
      <w:gridCol w:w="8390"/>
    </w:tblGrid>
    <w:tr w:rsidR="00600750" w:rsidRPr="00485651" w14:paraId="74637EE2" w14:textId="77777777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14:paraId="165DF83A" w14:textId="77777777" w:rsidR="00600750" w:rsidRPr="00485651" w:rsidRDefault="00600750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14:paraId="0CDBCD6F" w14:textId="77777777" w:rsidR="00600750" w:rsidRPr="00485651" w:rsidRDefault="008F6D8F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1A0743C56A6043EABD4D0602A8966DA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00750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Usability Test Screener – Non-Government Focus</w:t>
              </w:r>
            </w:sdtContent>
          </w:sdt>
        </w:p>
      </w:tc>
    </w:tr>
  </w:tbl>
  <w:p w14:paraId="350B212C" w14:textId="77777777" w:rsidR="00600750" w:rsidRDefault="0060075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349"/>
    </w:tblGrid>
    <w:tr w:rsidR="00600750" w14:paraId="720F7C8A" w14:textId="77777777" w:rsidTr="007A7C92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14:paraId="04816EF3" w14:textId="77777777" w:rsidR="00600750" w:rsidRDefault="00600750" w:rsidP="007A7C92">
          <w:pPr>
            <w:pStyle w:val="Header"/>
            <w:rPr>
              <w:caps/>
              <w:color w:val="FFFFFF" w:themeColor="background1"/>
            </w:rPr>
          </w:pPr>
        </w:p>
      </w:tc>
    </w:tr>
  </w:tbl>
  <w:p w14:paraId="62123DEA" w14:textId="77777777" w:rsidR="00600750" w:rsidRPr="00722B06" w:rsidRDefault="00600750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847FEE7" wp14:editId="07777777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3529995" w14:textId="77777777" w:rsidR="00600750" w:rsidRDefault="0060075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67EB"/>
    <w:multiLevelType w:val="hybridMultilevel"/>
    <w:tmpl w:val="C8B2FC58"/>
    <w:lvl w:ilvl="0" w:tplc="915AB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3D0999"/>
    <w:multiLevelType w:val="hybridMultilevel"/>
    <w:tmpl w:val="B8366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8A77FF"/>
    <w:multiLevelType w:val="hybridMultilevel"/>
    <w:tmpl w:val="A5E60AC4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>
    <w:nsid w:val="047F236E"/>
    <w:multiLevelType w:val="multilevel"/>
    <w:tmpl w:val="BE38FB10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D791B"/>
    <w:multiLevelType w:val="hybridMultilevel"/>
    <w:tmpl w:val="B2B68C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9E36C2B"/>
    <w:multiLevelType w:val="hybridMultilevel"/>
    <w:tmpl w:val="13BC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125425"/>
    <w:multiLevelType w:val="hybridMultilevel"/>
    <w:tmpl w:val="C16609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ED11096"/>
    <w:multiLevelType w:val="hybridMultilevel"/>
    <w:tmpl w:val="DAC67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392E4C"/>
    <w:multiLevelType w:val="hybridMultilevel"/>
    <w:tmpl w:val="1B8C1C0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128640C8"/>
    <w:multiLevelType w:val="hybridMultilevel"/>
    <w:tmpl w:val="E66A38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3D637B4"/>
    <w:multiLevelType w:val="hybridMultilevel"/>
    <w:tmpl w:val="7BC0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B87AE2"/>
    <w:multiLevelType w:val="hybridMultilevel"/>
    <w:tmpl w:val="35CC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970847"/>
    <w:multiLevelType w:val="hybridMultilevel"/>
    <w:tmpl w:val="9E12AD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198A0174"/>
    <w:multiLevelType w:val="multilevel"/>
    <w:tmpl w:val="B66A99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"/>
      <w:lvlJc w:val="left"/>
      <w:pPr>
        <w:ind w:left="19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B815FB6"/>
    <w:multiLevelType w:val="hybridMultilevel"/>
    <w:tmpl w:val="2E443F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BD20E46"/>
    <w:multiLevelType w:val="hybridMultilevel"/>
    <w:tmpl w:val="CB9817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CF5E1E"/>
    <w:multiLevelType w:val="hybridMultilevel"/>
    <w:tmpl w:val="8A9E3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84B0E5D"/>
    <w:multiLevelType w:val="multilevel"/>
    <w:tmpl w:val="5410856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F4405C"/>
    <w:multiLevelType w:val="hybridMultilevel"/>
    <w:tmpl w:val="7E9A702A"/>
    <w:lvl w:ilvl="0" w:tplc="7ECAAE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733374"/>
    <w:multiLevelType w:val="hybridMultilevel"/>
    <w:tmpl w:val="3AAC59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FB57C14"/>
    <w:multiLevelType w:val="hybridMultilevel"/>
    <w:tmpl w:val="F49A7326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1">
    <w:nsid w:val="390B17F1"/>
    <w:multiLevelType w:val="hybridMultilevel"/>
    <w:tmpl w:val="E834CA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3">
      <w:start w:val="1"/>
      <w:numFmt w:val="upperRoman"/>
      <w:lvlText w:val="%2."/>
      <w:lvlJc w:val="right"/>
      <w:pPr>
        <w:ind w:left="900" w:hanging="180"/>
      </w:pPr>
    </w:lvl>
    <w:lvl w:ilvl="2" w:tplc="7ECAAEF4">
      <w:start w:val="1"/>
      <w:numFmt w:val="bullet"/>
      <w:lvlText w:val=""/>
      <w:lvlJc w:val="left"/>
      <w:pPr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9937EDC"/>
    <w:multiLevelType w:val="hybridMultilevel"/>
    <w:tmpl w:val="2C3A1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BA2BD9"/>
    <w:multiLevelType w:val="hybridMultilevel"/>
    <w:tmpl w:val="BE38FB10"/>
    <w:lvl w:ilvl="0" w:tplc="7ECAAE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C86369"/>
    <w:multiLevelType w:val="hybridMultilevel"/>
    <w:tmpl w:val="FE1AB8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0343F67"/>
    <w:multiLevelType w:val="hybridMultilevel"/>
    <w:tmpl w:val="25BAC194"/>
    <w:lvl w:ilvl="0" w:tplc="04090013">
      <w:start w:val="1"/>
      <w:numFmt w:val="upperRoman"/>
      <w:lvlText w:val="%1."/>
      <w:lvlJc w:val="right"/>
      <w:pPr>
        <w:ind w:left="900" w:hanging="18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43AD7B1F"/>
    <w:multiLevelType w:val="hybridMultilevel"/>
    <w:tmpl w:val="7018EA2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5DF48E8"/>
    <w:multiLevelType w:val="hybridMultilevel"/>
    <w:tmpl w:val="6D469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236D57"/>
    <w:multiLevelType w:val="hybridMultilevel"/>
    <w:tmpl w:val="C16609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E7B0787"/>
    <w:multiLevelType w:val="hybridMultilevel"/>
    <w:tmpl w:val="F7447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3BD3BD4"/>
    <w:multiLevelType w:val="hybridMultilevel"/>
    <w:tmpl w:val="DA581F90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1">
    <w:nsid w:val="554E663A"/>
    <w:multiLevelType w:val="hybridMultilevel"/>
    <w:tmpl w:val="2FB0F7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605344C"/>
    <w:multiLevelType w:val="hybridMultilevel"/>
    <w:tmpl w:val="F49A7326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3">
    <w:nsid w:val="56507910"/>
    <w:multiLevelType w:val="hybridMultilevel"/>
    <w:tmpl w:val="529A6604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4">
    <w:nsid w:val="56873C81"/>
    <w:multiLevelType w:val="hybridMultilevel"/>
    <w:tmpl w:val="D41845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57812FEB"/>
    <w:multiLevelType w:val="hybridMultilevel"/>
    <w:tmpl w:val="3432DC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5FED3F20"/>
    <w:multiLevelType w:val="hybridMultilevel"/>
    <w:tmpl w:val="F49A7326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7">
    <w:nsid w:val="60BF4BF3"/>
    <w:multiLevelType w:val="multilevel"/>
    <w:tmpl w:val="E834CA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900" w:hanging="180"/>
      </w:pPr>
    </w:lvl>
    <w:lvl w:ilvl="2">
      <w:start w:val="1"/>
      <w:numFmt w:val="bullet"/>
      <w:lvlText w:val=""/>
      <w:lvlJc w:val="left"/>
      <w:pPr>
        <w:ind w:left="19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3353D69"/>
    <w:multiLevelType w:val="hybridMultilevel"/>
    <w:tmpl w:val="4CF48F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5452AC"/>
    <w:multiLevelType w:val="hybridMultilevel"/>
    <w:tmpl w:val="A0FE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0D055E"/>
    <w:multiLevelType w:val="hybridMultilevel"/>
    <w:tmpl w:val="45DA17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6CA01303"/>
    <w:multiLevelType w:val="hybridMultilevel"/>
    <w:tmpl w:val="3384C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45662DF"/>
    <w:multiLevelType w:val="hybridMultilevel"/>
    <w:tmpl w:val="CB9817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BF24FC"/>
    <w:multiLevelType w:val="hybridMultilevel"/>
    <w:tmpl w:val="0B8EB8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>
    <w:nsid w:val="768D5CA6"/>
    <w:multiLevelType w:val="multilevel"/>
    <w:tmpl w:val="E834CA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900" w:hanging="180"/>
      </w:pPr>
    </w:lvl>
    <w:lvl w:ilvl="2">
      <w:start w:val="1"/>
      <w:numFmt w:val="bullet"/>
      <w:lvlText w:val=""/>
      <w:lvlJc w:val="left"/>
      <w:pPr>
        <w:ind w:left="19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9395422"/>
    <w:multiLevelType w:val="hybridMultilevel"/>
    <w:tmpl w:val="DB42FF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>
    <w:nsid w:val="795E52B2"/>
    <w:multiLevelType w:val="hybridMultilevel"/>
    <w:tmpl w:val="C8B2FC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BB51A9A"/>
    <w:multiLevelType w:val="hybridMultilevel"/>
    <w:tmpl w:val="541085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D1B4690"/>
    <w:multiLevelType w:val="hybridMultilevel"/>
    <w:tmpl w:val="7DB4FC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E944D33"/>
    <w:multiLevelType w:val="hybridMultilevel"/>
    <w:tmpl w:val="E54C29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7ECAAEF4">
      <w:start w:val="1"/>
      <w:numFmt w:val="bullet"/>
      <w:lvlText w:val=""/>
      <w:lvlJc w:val="left"/>
      <w:pPr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40"/>
  </w:num>
  <w:num w:numId="3">
    <w:abstractNumId w:val="34"/>
  </w:num>
  <w:num w:numId="4">
    <w:abstractNumId w:val="19"/>
  </w:num>
  <w:num w:numId="5">
    <w:abstractNumId w:val="45"/>
  </w:num>
  <w:num w:numId="6">
    <w:abstractNumId w:val="12"/>
  </w:num>
  <w:num w:numId="7">
    <w:abstractNumId w:val="35"/>
  </w:num>
  <w:num w:numId="8">
    <w:abstractNumId w:val="43"/>
  </w:num>
  <w:num w:numId="9">
    <w:abstractNumId w:val="4"/>
  </w:num>
  <w:num w:numId="10">
    <w:abstractNumId w:val="10"/>
  </w:num>
  <w:num w:numId="11">
    <w:abstractNumId w:val="39"/>
  </w:num>
  <w:num w:numId="12">
    <w:abstractNumId w:val="46"/>
  </w:num>
  <w:num w:numId="13">
    <w:abstractNumId w:val="0"/>
  </w:num>
  <w:num w:numId="14">
    <w:abstractNumId w:val="11"/>
  </w:num>
  <w:num w:numId="15">
    <w:abstractNumId w:val="48"/>
  </w:num>
  <w:num w:numId="16">
    <w:abstractNumId w:val="7"/>
  </w:num>
  <w:num w:numId="17">
    <w:abstractNumId w:val="14"/>
  </w:num>
  <w:num w:numId="18">
    <w:abstractNumId w:val="22"/>
  </w:num>
  <w:num w:numId="19">
    <w:abstractNumId w:val="41"/>
  </w:num>
  <w:num w:numId="20">
    <w:abstractNumId w:val="29"/>
  </w:num>
  <w:num w:numId="21">
    <w:abstractNumId w:val="31"/>
  </w:num>
  <w:num w:numId="22">
    <w:abstractNumId w:val="27"/>
  </w:num>
  <w:num w:numId="23">
    <w:abstractNumId w:val="5"/>
  </w:num>
  <w:num w:numId="24">
    <w:abstractNumId w:val="8"/>
  </w:num>
  <w:num w:numId="25">
    <w:abstractNumId w:val="16"/>
  </w:num>
  <w:num w:numId="26">
    <w:abstractNumId w:val="21"/>
  </w:num>
  <w:num w:numId="27">
    <w:abstractNumId w:val="1"/>
  </w:num>
  <w:num w:numId="28">
    <w:abstractNumId w:val="23"/>
  </w:num>
  <w:num w:numId="29">
    <w:abstractNumId w:val="28"/>
  </w:num>
  <w:num w:numId="30">
    <w:abstractNumId w:val="2"/>
  </w:num>
  <w:num w:numId="31">
    <w:abstractNumId w:val="32"/>
  </w:num>
  <w:num w:numId="32">
    <w:abstractNumId w:val="33"/>
  </w:num>
  <w:num w:numId="33">
    <w:abstractNumId w:val="6"/>
  </w:num>
  <w:num w:numId="34">
    <w:abstractNumId w:val="36"/>
  </w:num>
  <w:num w:numId="35">
    <w:abstractNumId w:val="30"/>
  </w:num>
  <w:num w:numId="36">
    <w:abstractNumId w:val="20"/>
  </w:num>
  <w:num w:numId="37">
    <w:abstractNumId w:val="18"/>
  </w:num>
  <w:num w:numId="38">
    <w:abstractNumId w:val="15"/>
  </w:num>
  <w:num w:numId="39">
    <w:abstractNumId w:val="26"/>
  </w:num>
  <w:num w:numId="40">
    <w:abstractNumId w:val="47"/>
  </w:num>
  <w:num w:numId="41">
    <w:abstractNumId w:val="13"/>
  </w:num>
  <w:num w:numId="42">
    <w:abstractNumId w:val="44"/>
  </w:num>
  <w:num w:numId="43">
    <w:abstractNumId w:val="9"/>
  </w:num>
  <w:num w:numId="44">
    <w:abstractNumId w:val="17"/>
  </w:num>
  <w:num w:numId="45">
    <w:abstractNumId w:val="25"/>
  </w:num>
  <w:num w:numId="46">
    <w:abstractNumId w:val="37"/>
  </w:num>
  <w:num w:numId="47">
    <w:abstractNumId w:val="49"/>
  </w:num>
  <w:num w:numId="48">
    <w:abstractNumId w:val="3"/>
  </w:num>
  <w:num w:numId="49">
    <w:abstractNumId w:val="38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revisionView w:markup="0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B06"/>
    <w:rsid w:val="00001685"/>
    <w:rsid w:val="00002ACC"/>
    <w:rsid w:val="000031A8"/>
    <w:rsid w:val="0000516E"/>
    <w:rsid w:val="00021A03"/>
    <w:rsid w:val="000324A3"/>
    <w:rsid w:val="0003524C"/>
    <w:rsid w:val="000439BA"/>
    <w:rsid w:val="00050250"/>
    <w:rsid w:val="000714D3"/>
    <w:rsid w:val="0007370D"/>
    <w:rsid w:val="000762CA"/>
    <w:rsid w:val="00094466"/>
    <w:rsid w:val="000A2BB4"/>
    <w:rsid w:val="000A6A80"/>
    <w:rsid w:val="000B4D88"/>
    <w:rsid w:val="000B6227"/>
    <w:rsid w:val="00104307"/>
    <w:rsid w:val="00115315"/>
    <w:rsid w:val="00121977"/>
    <w:rsid w:val="001245D6"/>
    <w:rsid w:val="00142012"/>
    <w:rsid w:val="0014310E"/>
    <w:rsid w:val="00146C58"/>
    <w:rsid w:val="00153D99"/>
    <w:rsid w:val="00170BA3"/>
    <w:rsid w:val="00175109"/>
    <w:rsid w:val="00191F06"/>
    <w:rsid w:val="001A0A07"/>
    <w:rsid w:val="001A1085"/>
    <w:rsid w:val="001A3CA4"/>
    <w:rsid w:val="001B7451"/>
    <w:rsid w:val="001C618E"/>
    <w:rsid w:val="001E1A2A"/>
    <w:rsid w:val="00217EAE"/>
    <w:rsid w:val="00223BDC"/>
    <w:rsid w:val="002263DF"/>
    <w:rsid w:val="0023039B"/>
    <w:rsid w:val="0026474F"/>
    <w:rsid w:val="00265135"/>
    <w:rsid w:val="00265B52"/>
    <w:rsid w:val="002679D6"/>
    <w:rsid w:val="00270ED2"/>
    <w:rsid w:val="00272057"/>
    <w:rsid w:val="002830B9"/>
    <w:rsid w:val="00284466"/>
    <w:rsid w:val="00291DC3"/>
    <w:rsid w:val="00292D31"/>
    <w:rsid w:val="00294C75"/>
    <w:rsid w:val="002A538F"/>
    <w:rsid w:val="002D2F4F"/>
    <w:rsid w:val="002D37B3"/>
    <w:rsid w:val="002D5C3E"/>
    <w:rsid w:val="002E3D69"/>
    <w:rsid w:val="00304118"/>
    <w:rsid w:val="00337DAF"/>
    <w:rsid w:val="003462B9"/>
    <w:rsid w:val="00385291"/>
    <w:rsid w:val="00392EC9"/>
    <w:rsid w:val="003A25A8"/>
    <w:rsid w:val="003A3B6A"/>
    <w:rsid w:val="003B4873"/>
    <w:rsid w:val="003C78BC"/>
    <w:rsid w:val="003C78E5"/>
    <w:rsid w:val="003D423A"/>
    <w:rsid w:val="003E262B"/>
    <w:rsid w:val="003F3CA0"/>
    <w:rsid w:val="00401339"/>
    <w:rsid w:val="00422C21"/>
    <w:rsid w:val="00432E0C"/>
    <w:rsid w:val="00445021"/>
    <w:rsid w:val="00467024"/>
    <w:rsid w:val="004703FD"/>
    <w:rsid w:val="004710C3"/>
    <w:rsid w:val="004723D0"/>
    <w:rsid w:val="0049091D"/>
    <w:rsid w:val="00491B19"/>
    <w:rsid w:val="004A6EE8"/>
    <w:rsid w:val="004C0960"/>
    <w:rsid w:val="004C0D02"/>
    <w:rsid w:val="004C7CA7"/>
    <w:rsid w:val="004E0E23"/>
    <w:rsid w:val="00504578"/>
    <w:rsid w:val="0052595E"/>
    <w:rsid w:val="00530F2B"/>
    <w:rsid w:val="0053253C"/>
    <w:rsid w:val="005346C6"/>
    <w:rsid w:val="005533F2"/>
    <w:rsid w:val="00557EC6"/>
    <w:rsid w:val="005658F5"/>
    <w:rsid w:val="00584036"/>
    <w:rsid w:val="00590439"/>
    <w:rsid w:val="00594127"/>
    <w:rsid w:val="005A3630"/>
    <w:rsid w:val="005A4D5D"/>
    <w:rsid w:val="005B3107"/>
    <w:rsid w:val="005D2539"/>
    <w:rsid w:val="005D7695"/>
    <w:rsid w:val="005E11A2"/>
    <w:rsid w:val="005E4437"/>
    <w:rsid w:val="005E78EA"/>
    <w:rsid w:val="00600750"/>
    <w:rsid w:val="00647F5A"/>
    <w:rsid w:val="00664CD4"/>
    <w:rsid w:val="00666F93"/>
    <w:rsid w:val="006729E6"/>
    <w:rsid w:val="00677486"/>
    <w:rsid w:val="006941BA"/>
    <w:rsid w:val="00697121"/>
    <w:rsid w:val="006A2C61"/>
    <w:rsid w:val="006A31F3"/>
    <w:rsid w:val="006B6FD2"/>
    <w:rsid w:val="006C53A3"/>
    <w:rsid w:val="006D792C"/>
    <w:rsid w:val="00704021"/>
    <w:rsid w:val="00705B07"/>
    <w:rsid w:val="0071157E"/>
    <w:rsid w:val="0071783B"/>
    <w:rsid w:val="00722B06"/>
    <w:rsid w:val="00724345"/>
    <w:rsid w:val="0073706F"/>
    <w:rsid w:val="007451CB"/>
    <w:rsid w:val="00750BB0"/>
    <w:rsid w:val="00752E42"/>
    <w:rsid w:val="007574A0"/>
    <w:rsid w:val="007624A2"/>
    <w:rsid w:val="00766405"/>
    <w:rsid w:val="00772E1C"/>
    <w:rsid w:val="00772E3F"/>
    <w:rsid w:val="0077752D"/>
    <w:rsid w:val="007778E9"/>
    <w:rsid w:val="007A7C92"/>
    <w:rsid w:val="007B1CDA"/>
    <w:rsid w:val="007B3C00"/>
    <w:rsid w:val="007B6DF9"/>
    <w:rsid w:val="007C42B9"/>
    <w:rsid w:val="007D5161"/>
    <w:rsid w:val="007D5F33"/>
    <w:rsid w:val="007E3697"/>
    <w:rsid w:val="007E3944"/>
    <w:rsid w:val="007E7AC7"/>
    <w:rsid w:val="007F2BDA"/>
    <w:rsid w:val="007F4F1D"/>
    <w:rsid w:val="00806FCF"/>
    <w:rsid w:val="00851701"/>
    <w:rsid w:val="008615CB"/>
    <w:rsid w:val="008666CE"/>
    <w:rsid w:val="00874177"/>
    <w:rsid w:val="008A32D6"/>
    <w:rsid w:val="008A3CE0"/>
    <w:rsid w:val="008C535B"/>
    <w:rsid w:val="008C7060"/>
    <w:rsid w:val="008D0144"/>
    <w:rsid w:val="008D2446"/>
    <w:rsid w:val="008D5B94"/>
    <w:rsid w:val="008D6D75"/>
    <w:rsid w:val="008E14F1"/>
    <w:rsid w:val="008E61BC"/>
    <w:rsid w:val="008F01B4"/>
    <w:rsid w:val="008F6D8F"/>
    <w:rsid w:val="009031FC"/>
    <w:rsid w:val="00910B20"/>
    <w:rsid w:val="00914CA0"/>
    <w:rsid w:val="00915D64"/>
    <w:rsid w:val="00924533"/>
    <w:rsid w:val="00935272"/>
    <w:rsid w:val="00935F70"/>
    <w:rsid w:val="00945CB9"/>
    <w:rsid w:val="00971C47"/>
    <w:rsid w:val="009A5620"/>
    <w:rsid w:val="009A61DF"/>
    <w:rsid w:val="009B1FD4"/>
    <w:rsid w:val="009B2BC9"/>
    <w:rsid w:val="009B7506"/>
    <w:rsid w:val="009C7140"/>
    <w:rsid w:val="009E5C67"/>
    <w:rsid w:val="009E6740"/>
    <w:rsid w:val="009F17DF"/>
    <w:rsid w:val="00A00EA2"/>
    <w:rsid w:val="00A12F60"/>
    <w:rsid w:val="00A173FD"/>
    <w:rsid w:val="00A21433"/>
    <w:rsid w:val="00A36F53"/>
    <w:rsid w:val="00A37B07"/>
    <w:rsid w:val="00A63A13"/>
    <w:rsid w:val="00A6422E"/>
    <w:rsid w:val="00A83DFA"/>
    <w:rsid w:val="00A90C7E"/>
    <w:rsid w:val="00A90E78"/>
    <w:rsid w:val="00AA0689"/>
    <w:rsid w:val="00AA687E"/>
    <w:rsid w:val="00AB1DB4"/>
    <w:rsid w:val="00AB56EA"/>
    <w:rsid w:val="00AC4CF7"/>
    <w:rsid w:val="00AE2739"/>
    <w:rsid w:val="00AE5613"/>
    <w:rsid w:val="00B01FBA"/>
    <w:rsid w:val="00B06C79"/>
    <w:rsid w:val="00B07069"/>
    <w:rsid w:val="00B1051E"/>
    <w:rsid w:val="00B10F70"/>
    <w:rsid w:val="00B12DF5"/>
    <w:rsid w:val="00B16568"/>
    <w:rsid w:val="00B43744"/>
    <w:rsid w:val="00B4542E"/>
    <w:rsid w:val="00B51E6A"/>
    <w:rsid w:val="00B55263"/>
    <w:rsid w:val="00B56C00"/>
    <w:rsid w:val="00B63B3E"/>
    <w:rsid w:val="00B64309"/>
    <w:rsid w:val="00B6715E"/>
    <w:rsid w:val="00B7290B"/>
    <w:rsid w:val="00B75EAE"/>
    <w:rsid w:val="00B86519"/>
    <w:rsid w:val="00B87F65"/>
    <w:rsid w:val="00BB74D3"/>
    <w:rsid w:val="00BB7568"/>
    <w:rsid w:val="00BE70A8"/>
    <w:rsid w:val="00BE7513"/>
    <w:rsid w:val="00BE7A5D"/>
    <w:rsid w:val="00BF2A61"/>
    <w:rsid w:val="00BF312F"/>
    <w:rsid w:val="00C001C6"/>
    <w:rsid w:val="00C0616F"/>
    <w:rsid w:val="00C13A3B"/>
    <w:rsid w:val="00C23ADD"/>
    <w:rsid w:val="00C249BD"/>
    <w:rsid w:val="00C32483"/>
    <w:rsid w:val="00C441D9"/>
    <w:rsid w:val="00C5756E"/>
    <w:rsid w:val="00C57751"/>
    <w:rsid w:val="00C644E9"/>
    <w:rsid w:val="00C90762"/>
    <w:rsid w:val="00C95A07"/>
    <w:rsid w:val="00CC3CCC"/>
    <w:rsid w:val="00CC4C26"/>
    <w:rsid w:val="00CC7F38"/>
    <w:rsid w:val="00CE3A55"/>
    <w:rsid w:val="00CF0AEA"/>
    <w:rsid w:val="00D24BFB"/>
    <w:rsid w:val="00D44228"/>
    <w:rsid w:val="00D53539"/>
    <w:rsid w:val="00D5590A"/>
    <w:rsid w:val="00D620B5"/>
    <w:rsid w:val="00D63989"/>
    <w:rsid w:val="00D7302E"/>
    <w:rsid w:val="00D76BDA"/>
    <w:rsid w:val="00D86D31"/>
    <w:rsid w:val="00DC4311"/>
    <w:rsid w:val="00DD1871"/>
    <w:rsid w:val="00DE0916"/>
    <w:rsid w:val="00DF774B"/>
    <w:rsid w:val="00E11CCB"/>
    <w:rsid w:val="00E15665"/>
    <w:rsid w:val="00E16764"/>
    <w:rsid w:val="00E170AA"/>
    <w:rsid w:val="00E25C3F"/>
    <w:rsid w:val="00E26E2A"/>
    <w:rsid w:val="00E32E47"/>
    <w:rsid w:val="00E65B6C"/>
    <w:rsid w:val="00E6669E"/>
    <w:rsid w:val="00E667D0"/>
    <w:rsid w:val="00E70816"/>
    <w:rsid w:val="00E77867"/>
    <w:rsid w:val="00E8347F"/>
    <w:rsid w:val="00E93B4A"/>
    <w:rsid w:val="00EB2E32"/>
    <w:rsid w:val="00EC2A19"/>
    <w:rsid w:val="00EC3B7D"/>
    <w:rsid w:val="00ED15EF"/>
    <w:rsid w:val="00ED1F71"/>
    <w:rsid w:val="00EE1C81"/>
    <w:rsid w:val="00EE2C34"/>
    <w:rsid w:val="00EE5E9A"/>
    <w:rsid w:val="00EF0296"/>
    <w:rsid w:val="00EF5AD2"/>
    <w:rsid w:val="00F122B0"/>
    <w:rsid w:val="00F256E8"/>
    <w:rsid w:val="00F2768B"/>
    <w:rsid w:val="00F30670"/>
    <w:rsid w:val="00F36F2B"/>
    <w:rsid w:val="00F45454"/>
    <w:rsid w:val="00F664DC"/>
    <w:rsid w:val="00F66CE6"/>
    <w:rsid w:val="00F73529"/>
    <w:rsid w:val="00F76598"/>
    <w:rsid w:val="00FA57EC"/>
    <w:rsid w:val="00FB017C"/>
    <w:rsid w:val="00FB7EFE"/>
    <w:rsid w:val="00FD6B22"/>
    <w:rsid w:val="00FE2987"/>
    <w:rsid w:val="00FE4541"/>
    <w:rsid w:val="00FE7A59"/>
    <w:rsid w:val="40AA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97A1B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024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935272"/>
    <w:pPr>
      <w:keepNext/>
      <w:spacing w:before="240" w:after="60"/>
      <w:outlineLvl w:val="0"/>
    </w:pPr>
    <w:rPr>
      <w:rFonts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D64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D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3527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935272"/>
    <w:rPr>
      <w:rFonts w:eastAsia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15D6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5D64"/>
    <w:rPr>
      <w:rFonts w:asciiTheme="majorHAnsi" w:eastAsiaTheme="majorEastAsia" w:hAnsiTheme="majorHAnsi" w:cstheme="majorBidi"/>
      <w:b/>
      <w:bCs/>
    </w:rPr>
  </w:style>
  <w:style w:type="paragraph" w:customStyle="1" w:styleId="Default">
    <w:name w:val="Default"/>
    <w:rsid w:val="00915D64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NormalWeb">
    <w:name w:val="Normal (Web)"/>
    <w:basedOn w:val="Normal"/>
    <w:rsid w:val="00217EA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uiPriority w:val="34"/>
    <w:qFormat/>
    <w:rsid w:val="00971C47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762CA"/>
  </w:style>
  <w:style w:type="character" w:styleId="CommentReference">
    <w:name w:val="annotation reference"/>
    <w:basedOn w:val="DefaultParagraphFont"/>
    <w:uiPriority w:val="99"/>
    <w:semiHidden/>
    <w:unhideWhenUsed/>
    <w:rsid w:val="00E667D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7D0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7D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7D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7D0"/>
    <w:rPr>
      <w:rFonts w:ascii="Arial" w:hAnsi="Arial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10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024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935272"/>
    <w:pPr>
      <w:keepNext/>
      <w:spacing w:before="240" w:after="60"/>
      <w:outlineLvl w:val="0"/>
    </w:pPr>
    <w:rPr>
      <w:rFonts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D64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D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3527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935272"/>
    <w:rPr>
      <w:rFonts w:eastAsia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15D6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5D64"/>
    <w:rPr>
      <w:rFonts w:asciiTheme="majorHAnsi" w:eastAsiaTheme="majorEastAsia" w:hAnsiTheme="majorHAnsi" w:cstheme="majorBidi"/>
      <w:b/>
      <w:bCs/>
    </w:rPr>
  </w:style>
  <w:style w:type="paragraph" w:customStyle="1" w:styleId="Default">
    <w:name w:val="Default"/>
    <w:rsid w:val="00915D64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NormalWeb">
    <w:name w:val="Normal (Web)"/>
    <w:basedOn w:val="Normal"/>
    <w:rsid w:val="00217EA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uiPriority w:val="34"/>
    <w:qFormat/>
    <w:rsid w:val="00971C47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762CA"/>
  </w:style>
  <w:style w:type="character" w:styleId="CommentReference">
    <w:name w:val="annotation reference"/>
    <w:basedOn w:val="DefaultParagraphFont"/>
    <w:uiPriority w:val="99"/>
    <w:semiHidden/>
    <w:unhideWhenUsed/>
    <w:rsid w:val="00E667D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7D0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7D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7D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7D0"/>
    <w:rPr>
      <w:rFonts w:ascii="Arial" w:hAnsi="Arial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10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4" Type="http://schemas.openxmlformats.org/officeDocument/2006/relationships/image" Target="media/image3.png"/><Relationship Id="rId1" Type="http://schemas.openxmlformats.org/officeDocument/2006/relationships/hyperlink" Target="https://public.govdelivery.com/accounts/USHHS/subscriber/topics?qsp=USHHS_2" TargetMode="External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Relationship Id="rId2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0743C56A6043EABD4D0602A8966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84FEA-1D1A-4689-B318-90FE584AA92C}"/>
      </w:docPartPr>
      <w:docPartBody>
        <w:p w:rsidR="00FF0DE0" w:rsidRDefault="00424602" w:rsidP="00424602">
          <w:pPr>
            <w:pStyle w:val="1A0743C56A6043EABD4D0602A8966DAC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4F9A"/>
    <w:rsid w:val="000F07E7"/>
    <w:rsid w:val="00403F8F"/>
    <w:rsid w:val="00424602"/>
    <w:rsid w:val="00434F9A"/>
    <w:rsid w:val="00463CAD"/>
    <w:rsid w:val="005677C7"/>
    <w:rsid w:val="005A42F8"/>
    <w:rsid w:val="007D3936"/>
    <w:rsid w:val="00A12927"/>
    <w:rsid w:val="00AF5868"/>
    <w:rsid w:val="00B064D5"/>
    <w:rsid w:val="00CF0A09"/>
    <w:rsid w:val="00DD1808"/>
    <w:rsid w:val="00E20C1B"/>
    <w:rsid w:val="00FF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  <w:style w:type="paragraph" w:customStyle="1" w:styleId="7D7A7349706449EB918E26C5F9CF11AB">
    <w:name w:val="7D7A7349706449EB918E26C5F9CF11AB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0690FE88619F471988D0A164BDCE9743">
    <w:name w:val="0690FE88619F471988D0A164BDCE9743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1A0743C56A6043EABD4D0602A8966DAC">
    <w:name w:val="1A0743C56A6043EABD4D0602A8966DAC"/>
    <w:rsid w:val="00424602"/>
    <w:pPr>
      <w:spacing w:after="200" w:line="276" w:lineRule="auto"/>
    </w:pPr>
    <w:rPr>
      <w:sz w:val="22"/>
      <w:szCs w:val="22"/>
      <w:lang w:eastAsia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2470BC-DE41-8D4C-9EDD-1E08CE76A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605</Words>
  <Characters>3455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Usability Test Screener – Non-Government Focus</vt:lpstr>
      <vt:lpstr>Usability Study – User Analysis Questionnaire</vt:lpstr>
      <vt:lpstr>    Introduction</vt:lpstr>
      <vt:lpstr>    General Questions </vt:lpstr>
      <vt:lpstr>    User Analysis Questions </vt:lpstr>
    </vt:vector>
  </TitlesOfParts>
  <Company/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Test Screener – Non-Government Focus</dc:title>
  <dc:subject>test screener - non-government</dc:subject>
  <dc:creator>Deepak Sharma</dc:creator>
  <cp:keywords>usability</cp:keywords>
  <dc:description/>
  <cp:lastModifiedBy>Sharma, Deepak K., M.S.</cp:lastModifiedBy>
  <cp:revision>117</cp:revision>
  <cp:lastPrinted>2013-06-12T13:22:00Z</cp:lastPrinted>
  <dcterms:created xsi:type="dcterms:W3CDTF">2017-07-26T22:49:00Z</dcterms:created>
  <dcterms:modified xsi:type="dcterms:W3CDTF">2017-10-27T18:29:00Z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